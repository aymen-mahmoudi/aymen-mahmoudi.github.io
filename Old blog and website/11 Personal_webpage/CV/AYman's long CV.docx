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8884A" w14:textId="7B2FAB4E" w:rsidR="000E463D" w:rsidRDefault="000E463D" w:rsidP="00C57571">
      <w:pPr>
        <w:jc w:val="center"/>
        <w:rPr>
          <w:color w:val="FF0000"/>
          <w:lang w:val="en-US"/>
        </w:rPr>
      </w:pPr>
      <w:r w:rsidRPr="000E463D">
        <w:rPr>
          <w:color w:val="FF0000"/>
          <w:lang w:val="en-US"/>
        </w:rPr>
        <w:t xml:space="preserve">Life and </w:t>
      </w:r>
      <w:del w:id="0" w:author="sanahaddad25593@gmail.com" w:date="2022-10-28T21:04:00Z">
        <w:r w:rsidRPr="000E463D" w:rsidDel="005473E0">
          <w:rPr>
            <w:color w:val="FF0000"/>
            <w:lang w:val="en-US"/>
          </w:rPr>
          <w:delText>academic</w:delText>
        </w:r>
        <w:r w:rsidR="00C57571" w:rsidDel="005473E0">
          <w:rPr>
            <w:color w:val="FF0000"/>
            <w:lang w:val="en-US"/>
          </w:rPr>
          <w:delText xml:space="preserve"> </w:delText>
        </w:r>
      </w:del>
      <w:ins w:id="1" w:author="sanahaddad25593@gmail.com" w:date="2022-10-28T21:04:00Z">
        <w:r w:rsidR="005473E0">
          <w:rPr>
            <w:color w:val="FF0000"/>
            <w:lang w:val="en-US"/>
          </w:rPr>
          <w:t>A</w:t>
        </w:r>
        <w:r w:rsidR="005473E0" w:rsidRPr="000E463D">
          <w:rPr>
            <w:color w:val="FF0000"/>
            <w:lang w:val="en-US"/>
          </w:rPr>
          <w:t>cademic</w:t>
        </w:r>
        <w:r w:rsidR="005473E0">
          <w:rPr>
            <w:color w:val="FF0000"/>
            <w:lang w:val="en-US"/>
          </w:rPr>
          <w:t xml:space="preserve"> </w:t>
        </w:r>
      </w:ins>
      <w:del w:id="2" w:author="sanahaddad25593@gmail.com" w:date="2022-10-28T21:04:00Z">
        <w:r w:rsidR="00C57571" w:rsidDel="005473E0">
          <w:rPr>
            <w:color w:val="FF0000"/>
            <w:lang w:val="en-US"/>
          </w:rPr>
          <w:delText>cursus</w:delText>
        </w:r>
      </w:del>
      <w:ins w:id="3" w:author="sanahaddad25593@gmail.com" w:date="2022-10-28T21:04:00Z">
        <w:r w:rsidR="005473E0">
          <w:rPr>
            <w:color w:val="FF0000"/>
            <w:lang w:val="en-US"/>
          </w:rPr>
          <w:t>C</w:t>
        </w:r>
      </w:ins>
      <w:ins w:id="4" w:author="sanahaddad25593@gmail.com" w:date="2022-11-27T11:19:00Z">
        <w:r w:rsidR="003C7FD6">
          <w:rPr>
            <w:color w:val="FF0000"/>
            <w:lang w:val="en-US"/>
          </w:rPr>
          <w:t>ourse</w:t>
        </w:r>
      </w:ins>
    </w:p>
    <w:p w14:paraId="536147A3" w14:textId="77777777" w:rsidR="00C57571" w:rsidRPr="000E463D" w:rsidRDefault="00C57571" w:rsidP="000E463D">
      <w:pPr>
        <w:rPr>
          <w:color w:val="FF0000"/>
          <w:lang w:val="en-US"/>
        </w:rPr>
      </w:pPr>
    </w:p>
    <w:p w14:paraId="5606205D" w14:textId="0DDBD19F" w:rsidR="000E463D" w:rsidRPr="00B138E7" w:rsidRDefault="00C57571" w:rsidP="00B138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del w:id="5" w:author="aymen mahmoudi" w:date="2022-12-25T10:05:00Z">
        <w:r w:rsidRPr="00B138E7" w:rsidDel="005300A3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fr-FR"/>
          </w:rPr>
          <w:delText xml:space="preserve">Early </w:delText>
        </w:r>
      </w:del>
      <w:ins w:id="6" w:author="aymen mahmoudi" w:date="2022-12-25T10:05:00Z">
        <w:r w:rsidR="005300A3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fr-FR"/>
          </w:rPr>
          <w:t>Chil</w:t>
        </w:r>
      </w:ins>
      <w:ins w:id="7" w:author="aymen mahmoudi" w:date="2022-12-25T10:06:00Z">
        <w:r w:rsidR="005300A3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fr-FR"/>
          </w:rPr>
          <w:t>dhood</w:t>
        </w:r>
      </w:ins>
      <w:del w:id="8" w:author="sanahaddad25593@gmail.com" w:date="2022-10-29T11:07:00Z">
        <w:r w:rsidRPr="00B138E7" w:rsidDel="00DD5A8B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fr-FR"/>
          </w:rPr>
          <w:delText>age</w:delText>
        </w:r>
      </w:del>
      <w:ins w:id="9" w:author="sanahaddad25593@gmail.com" w:date="2022-10-29T11:07:00Z">
        <w:del w:id="10" w:author="aymen mahmoudi" w:date="2022-12-25T10:06:00Z">
          <w:r w:rsidR="00DD5A8B" w:rsidDel="005300A3">
            <w:rPr>
              <w:rFonts w:ascii="Times New Roman" w:eastAsia="Times New Roman" w:hAnsi="Times New Roman" w:cs="Times New Roman"/>
              <w:b/>
              <w:bCs/>
              <w:sz w:val="27"/>
              <w:szCs w:val="27"/>
              <w:lang w:val="en-US" w:eastAsia="fr-FR"/>
            </w:rPr>
            <w:delText>A</w:delText>
          </w:r>
          <w:r w:rsidR="00DD5A8B" w:rsidRPr="00B138E7" w:rsidDel="005300A3">
            <w:rPr>
              <w:rFonts w:ascii="Times New Roman" w:eastAsia="Times New Roman" w:hAnsi="Times New Roman" w:cs="Times New Roman"/>
              <w:b/>
              <w:bCs/>
              <w:sz w:val="27"/>
              <w:szCs w:val="27"/>
              <w:lang w:val="en-US" w:eastAsia="fr-FR"/>
            </w:rPr>
            <w:delText>ge</w:delText>
          </w:r>
        </w:del>
      </w:ins>
    </w:p>
    <w:p w14:paraId="44147C0E" w14:textId="78FF84E3" w:rsidR="000E463D" w:rsidRPr="000E463D" w:rsidRDefault="000E463D" w:rsidP="000E463D">
      <w:pPr>
        <w:rPr>
          <w:lang w:val="en-US"/>
        </w:rPr>
      </w:pPr>
      <w:r w:rsidRPr="000E463D">
        <w:rPr>
          <w:lang w:val="en-US"/>
        </w:rPr>
        <w:t xml:space="preserve">I was born on February </w:t>
      </w:r>
      <w:del w:id="11" w:author="aymen mahmoudi" w:date="2022-12-25T10:06:00Z">
        <w:r w:rsidRPr="000E463D" w:rsidDel="005300A3">
          <w:rPr>
            <w:lang w:val="en-US"/>
          </w:rPr>
          <w:delText>0</w:delText>
        </w:r>
      </w:del>
      <w:r w:rsidRPr="000E463D">
        <w:rPr>
          <w:lang w:val="en-US"/>
        </w:rPr>
        <w:t xml:space="preserve">1, 1997, in </w:t>
      </w:r>
      <w:proofErr w:type="spellStart"/>
      <w:r w:rsidRPr="000E463D">
        <w:rPr>
          <w:lang w:val="en-US"/>
        </w:rPr>
        <w:t>Menzel</w:t>
      </w:r>
      <w:proofErr w:type="spellEnd"/>
      <w:r w:rsidRPr="000E463D">
        <w:rPr>
          <w:lang w:val="en-US"/>
        </w:rPr>
        <w:t xml:space="preserve"> </w:t>
      </w:r>
      <w:proofErr w:type="spellStart"/>
      <w:r w:rsidRPr="000E463D">
        <w:rPr>
          <w:lang w:val="en-US"/>
        </w:rPr>
        <w:t>Bourguiba</w:t>
      </w:r>
      <w:proofErr w:type="spellEnd"/>
      <w:r w:rsidRPr="000E463D">
        <w:rPr>
          <w:lang w:val="en-US"/>
        </w:rPr>
        <w:t xml:space="preserve"> (</w:t>
      </w:r>
      <w:del w:id="12" w:author="aymen mahmoudi" w:date="2022-12-25T10:07:00Z">
        <w:r w:rsidRPr="000E463D" w:rsidDel="005300A3">
          <w:rPr>
            <w:lang w:val="en-US"/>
          </w:rPr>
          <w:delText xml:space="preserve">or </w:delText>
        </w:r>
      </w:del>
      <w:r w:rsidRPr="000E463D">
        <w:rPr>
          <w:lang w:val="en-US"/>
        </w:rPr>
        <w:t xml:space="preserve">better </w:t>
      </w:r>
      <w:del w:id="13" w:author="aymen mahmoudi" w:date="2022-12-02T18:42:00Z">
        <w:r w:rsidRPr="000E463D" w:rsidDel="002B23F3">
          <w:rPr>
            <w:lang w:val="en-US"/>
          </w:rPr>
          <w:delText xml:space="preserve">know </w:delText>
        </w:r>
      </w:del>
      <w:ins w:id="14" w:author="aymen mahmoudi" w:date="2022-12-02T18:42:00Z">
        <w:r w:rsidR="002B23F3">
          <w:rPr>
            <w:lang w:val="en-US"/>
          </w:rPr>
          <w:t>known</w:t>
        </w:r>
        <w:r w:rsidR="002B23F3" w:rsidRPr="000E463D">
          <w:rPr>
            <w:lang w:val="en-US"/>
          </w:rPr>
          <w:t xml:space="preserve"> </w:t>
        </w:r>
      </w:ins>
      <w:r w:rsidRPr="000E463D">
        <w:rPr>
          <w:lang w:val="en-US"/>
        </w:rPr>
        <w:t xml:space="preserve">as </w:t>
      </w:r>
      <w:proofErr w:type="spellStart"/>
      <w:r w:rsidRPr="000E463D">
        <w:rPr>
          <w:lang w:val="en-US"/>
        </w:rPr>
        <w:t>Ferryville</w:t>
      </w:r>
      <w:proofErr w:type="spellEnd"/>
      <w:r w:rsidRPr="000E463D">
        <w:rPr>
          <w:lang w:val="en-US"/>
        </w:rPr>
        <w:t xml:space="preserve">* : https://en.wikipedia.org/wiki/Menzel_Bourguiba), a little town </w:t>
      </w:r>
      <w:del w:id="15" w:author="sanahaddad25593@gmail.com" w:date="2022-10-28T21:08:00Z">
        <w:r w:rsidRPr="000E463D" w:rsidDel="005473E0">
          <w:rPr>
            <w:lang w:val="en-US"/>
          </w:rPr>
          <w:delText xml:space="preserve">of </w:delText>
        </w:r>
      </w:del>
      <w:ins w:id="16" w:author="sanahaddad25593@gmail.com" w:date="2022-10-28T21:08:00Z">
        <w:r w:rsidR="005473E0">
          <w:rPr>
            <w:lang w:val="en-US"/>
          </w:rPr>
          <w:t>in</w:t>
        </w:r>
        <w:r w:rsidR="005473E0" w:rsidRPr="000E463D">
          <w:rPr>
            <w:lang w:val="en-US"/>
          </w:rPr>
          <w:t xml:space="preserve"> </w:t>
        </w:r>
      </w:ins>
      <w:r w:rsidRPr="000E463D">
        <w:rPr>
          <w:lang w:val="en-US"/>
        </w:rPr>
        <w:t xml:space="preserve">northern Tunisia where we enjoy being the highest dot in the </w:t>
      </w:r>
      <w:r>
        <w:rPr>
          <w:lang w:val="en-US"/>
        </w:rPr>
        <w:t>African</w:t>
      </w:r>
      <w:r w:rsidRPr="000E463D">
        <w:rPr>
          <w:lang w:val="en-US"/>
        </w:rPr>
        <w:t xml:space="preserve"> continent</w:t>
      </w:r>
      <w:r>
        <w:rPr>
          <w:lang w:val="en-US"/>
        </w:rPr>
        <w:t xml:space="preserve"> with</w:t>
      </w:r>
      <w:ins w:id="17" w:author="aymen mahmoudi" w:date="2022-12-02T18:43:00Z">
        <w:r w:rsidR="002B23F3">
          <w:rPr>
            <w:lang w:val="en-US"/>
          </w:rPr>
          <w:t xml:space="preserve"> </w:t>
        </w:r>
      </w:ins>
      <w:del w:id="18" w:author="aymen mahmoudi" w:date="2022-12-02T18:43:00Z">
        <w:r w:rsidDel="002B23F3">
          <w:rPr>
            <w:lang w:val="en-US"/>
          </w:rPr>
          <w:delText xml:space="preserve"> </w:delText>
        </w:r>
      </w:del>
      <w:del w:id="19" w:author="sanahaddad25593@gmail.com" w:date="2022-10-28T21:34:00Z">
        <w:r w:rsidDel="000B5683">
          <w:rPr>
            <w:lang w:val="en-US"/>
          </w:rPr>
          <w:delText xml:space="preserve">a </w:delText>
        </w:r>
      </w:del>
      <w:r>
        <w:rPr>
          <w:lang w:val="en-US"/>
        </w:rPr>
        <w:t>wonderful sunny weather and sandy beaches</w:t>
      </w:r>
      <w:r w:rsidRPr="000E463D">
        <w:rPr>
          <w:lang w:val="en-US"/>
        </w:rPr>
        <w:t>.</w:t>
      </w:r>
    </w:p>
    <w:p w14:paraId="60E810FB" w14:textId="54E879FA" w:rsidR="008F10FC" w:rsidRDefault="000E463D" w:rsidP="000E463D">
      <w:pPr>
        <w:rPr>
          <w:ins w:id="20" w:author="aymen mahmoudi" w:date="2022-12-02T18:43:00Z"/>
          <w:lang w:val="en-US"/>
        </w:rPr>
      </w:pPr>
      <w:r w:rsidRPr="005300A3">
        <w:rPr>
          <w:lang w:val="en-US"/>
        </w:rPr>
        <w:t xml:space="preserve">My life </w:t>
      </w:r>
      <w:del w:id="21" w:author="aymen mahmoudi" w:date="2022-12-02T18:42:00Z">
        <w:r w:rsidRPr="005300A3" w:rsidDel="002B23F3">
          <w:rPr>
            <w:lang w:val="en-US"/>
          </w:rPr>
          <w:delText>start</w:delText>
        </w:r>
      </w:del>
      <w:ins w:id="22" w:author="sanahaddad25593@gmail.com" w:date="2022-10-29T11:08:00Z">
        <w:del w:id="23" w:author="aymen mahmoudi" w:date="2022-12-02T18:42:00Z">
          <w:r w:rsidR="00DD5A8B" w:rsidRPr="005300A3" w:rsidDel="002B23F3">
            <w:rPr>
              <w:lang w:val="en-US"/>
              <w:rPrChange w:id="24" w:author="aymen mahmoudi" w:date="2022-12-25T10:07:00Z">
                <w:rPr>
                  <w:highlight w:val="yellow"/>
                  <w:lang w:val="en-US"/>
                </w:rPr>
              </w:rPrChange>
            </w:rPr>
            <w:delText>ed</w:delText>
          </w:r>
        </w:del>
      </w:ins>
      <w:ins w:id="25" w:author="aymen mahmoudi" w:date="2022-12-25T11:10:00Z">
        <w:r w:rsidR="00D0232C">
          <w:rPr>
            <w:lang w:val="en-US"/>
          </w:rPr>
          <w:t xml:space="preserve">started </w:t>
        </w:r>
      </w:ins>
      <w:del w:id="26" w:author="aymen mahmoudi" w:date="2022-12-25T11:10:00Z">
        <w:r w:rsidRPr="005300A3" w:rsidDel="00D0232C">
          <w:rPr>
            <w:lang w:val="en-US"/>
          </w:rPr>
          <w:delText xml:space="preserve">s </w:delText>
        </w:r>
      </w:del>
      <w:r w:rsidRPr="005300A3">
        <w:rPr>
          <w:lang w:val="en-US"/>
        </w:rPr>
        <w:t xml:space="preserve">at 4 am on </w:t>
      </w:r>
      <w:ins w:id="27" w:author="sanahaddad25593@gmail.com" w:date="2022-10-29T11:08:00Z">
        <w:r w:rsidR="00DD5A8B" w:rsidRPr="005300A3">
          <w:rPr>
            <w:lang w:val="en-US"/>
            <w:rPrChange w:id="28" w:author="aymen mahmoudi" w:date="2022-12-25T10:07:00Z">
              <w:rPr>
                <w:highlight w:val="yellow"/>
                <w:lang w:val="en-US"/>
              </w:rPr>
            </w:rPrChange>
          </w:rPr>
          <w:t xml:space="preserve">a </w:t>
        </w:r>
      </w:ins>
      <w:r w:rsidRPr="005300A3">
        <w:rPr>
          <w:lang w:val="en-US"/>
        </w:rPr>
        <w:t xml:space="preserve">Saturday </w:t>
      </w:r>
      <w:del w:id="29" w:author="sanahaddad25593@gmail.com" w:date="2022-11-27T11:25:00Z">
        <w:r w:rsidRPr="005300A3" w:rsidDel="003C7FD6">
          <w:rPr>
            <w:lang w:val="en-US"/>
          </w:rPr>
          <w:delText xml:space="preserve">then </w:delText>
        </w:r>
      </w:del>
      <w:ins w:id="30" w:author="sanahaddad25593@gmail.com" w:date="2022-11-27T11:25:00Z">
        <w:r w:rsidR="003C7FD6" w:rsidRPr="005300A3">
          <w:rPr>
            <w:lang w:val="en-US"/>
            <w:rPrChange w:id="31" w:author="aymen mahmoudi" w:date="2022-12-25T10:07:00Z">
              <w:rPr>
                <w:highlight w:val="yellow"/>
                <w:lang w:val="en-US"/>
              </w:rPr>
            </w:rPrChange>
          </w:rPr>
          <w:t>when</w:t>
        </w:r>
        <w:r w:rsidR="003C7FD6" w:rsidRPr="005300A3">
          <w:rPr>
            <w:lang w:val="en-US"/>
          </w:rPr>
          <w:t xml:space="preserve"> </w:t>
        </w:r>
      </w:ins>
      <w:r w:rsidRPr="005300A3">
        <w:rPr>
          <w:lang w:val="en-US"/>
        </w:rPr>
        <w:t>I enjoyed my first weekend.</w:t>
      </w:r>
    </w:p>
    <w:p w14:paraId="2BD75B21" w14:textId="7FCFC7CB" w:rsidR="0052302D" w:rsidRDefault="0052302D" w:rsidP="000E463D">
      <w:pPr>
        <w:rPr>
          <w:ins w:id="32" w:author="aymen mahmoudi" w:date="2022-12-25T10:15:00Z"/>
          <w:lang w:val="en-US"/>
        </w:rPr>
      </w:pPr>
    </w:p>
    <w:p w14:paraId="6130A989" w14:textId="1DE22228" w:rsidR="0052302D" w:rsidRDefault="0052302D" w:rsidP="000E463D">
      <w:pPr>
        <w:rPr>
          <w:ins w:id="33" w:author="aymen mahmoudi" w:date="2022-12-25T10:16:00Z"/>
          <w:b/>
          <w:lang w:val="en-US"/>
        </w:rPr>
      </w:pPr>
      <w:ins w:id="34" w:author="aymen mahmoudi" w:date="2022-12-25T10:15:00Z">
        <w:r w:rsidRPr="0052302D">
          <w:rPr>
            <w:b/>
            <w:lang w:val="en-US"/>
            <w:rPrChange w:id="35" w:author="aymen mahmoudi" w:date="2022-12-25T10:15:00Z">
              <w:rPr>
                <w:lang w:val="en-US"/>
              </w:rPr>
            </w:rPrChange>
          </w:rPr>
          <w:t>School years</w:t>
        </w:r>
      </w:ins>
    </w:p>
    <w:p w14:paraId="07452317" w14:textId="5CFBC78F" w:rsidR="0052302D" w:rsidRPr="0052302D" w:rsidRDefault="0052302D" w:rsidP="000E463D">
      <w:pPr>
        <w:rPr>
          <w:ins w:id="36" w:author="aymen mahmoudi" w:date="2022-12-02T18:46:00Z"/>
          <w:lang w:val="en-US"/>
        </w:rPr>
      </w:pPr>
      <w:ins w:id="37" w:author="aymen mahmoudi" w:date="2022-12-25T10:16:00Z">
        <w:r>
          <w:rPr>
            <w:lang w:val="en-US"/>
          </w:rPr>
          <w:t xml:space="preserve">I had an equilibrated childhood and I was a brilliant pupil at </w:t>
        </w:r>
        <w:proofErr w:type="spellStart"/>
        <w:r>
          <w:rPr>
            <w:lang w:val="en-US"/>
          </w:rPr>
          <w:t>Sahnoon</w:t>
        </w:r>
      </w:ins>
      <w:proofErr w:type="spellEnd"/>
      <w:ins w:id="38" w:author="aymen mahmoudi" w:date="2023-01-01T15:48:00Z">
        <w:r w:rsidR="00E45B9E">
          <w:rPr>
            <w:lang w:val="en-US"/>
          </w:rPr>
          <w:t>-II</w:t>
        </w:r>
      </w:ins>
      <w:ins w:id="39" w:author="aymen mahmoudi" w:date="2022-12-25T10:16:00Z">
        <w:r>
          <w:rPr>
            <w:lang w:val="en-US"/>
          </w:rPr>
          <w:t xml:space="preserve"> primary school in my hometown. </w:t>
        </w:r>
      </w:ins>
    </w:p>
    <w:p w14:paraId="06E44594" w14:textId="772BA32C" w:rsidR="002B23F3" w:rsidRDefault="002B23F3" w:rsidP="000E463D">
      <w:pPr>
        <w:rPr>
          <w:ins w:id="40" w:author="aymen mahmoudi" w:date="2022-12-02T18:48:00Z"/>
          <w:lang w:val="en-US"/>
        </w:rPr>
      </w:pPr>
      <w:ins w:id="41" w:author="aymen mahmoudi" w:date="2022-12-02T18:45:00Z">
        <w:r>
          <w:rPr>
            <w:lang w:val="en-US"/>
          </w:rPr>
          <w:t>By the age of 12, I started my</w:t>
        </w:r>
      </w:ins>
      <w:ins w:id="42" w:author="aymen mahmoudi" w:date="2022-12-02T18:46:00Z">
        <w:r>
          <w:rPr>
            <w:lang w:val="en-US"/>
          </w:rPr>
          <w:t xml:space="preserve"> studies at Ibn </w:t>
        </w:r>
      </w:ins>
      <w:proofErr w:type="spellStart"/>
      <w:ins w:id="43" w:author="aymen mahmoudi" w:date="2022-12-25T11:08:00Z">
        <w:r w:rsidR="00D0232C">
          <w:rPr>
            <w:lang w:val="en-US"/>
          </w:rPr>
          <w:t>C</w:t>
        </w:r>
      </w:ins>
      <w:ins w:id="44" w:author="aymen mahmoudi" w:date="2022-12-02T18:47:00Z">
        <w:r>
          <w:rPr>
            <w:lang w:val="en-US"/>
          </w:rPr>
          <w:t>haraf</w:t>
        </w:r>
        <w:proofErr w:type="spellEnd"/>
        <w:r>
          <w:rPr>
            <w:lang w:val="en-US"/>
          </w:rPr>
          <w:t xml:space="preserve"> preparation school </w:t>
        </w:r>
      </w:ins>
      <w:ins w:id="45" w:author="aymen mahmoudi" w:date="2022-12-02T18:48:00Z">
        <w:r>
          <w:rPr>
            <w:lang w:val="en-US"/>
          </w:rPr>
          <w:t>for three year</w:t>
        </w:r>
      </w:ins>
      <w:ins w:id="46" w:author="aymen mahmoudi" w:date="2022-12-02T18:49:00Z">
        <w:r>
          <w:rPr>
            <w:lang w:val="en-US"/>
          </w:rPr>
          <w:t>s to get my first national diploma of basic competence in 2012</w:t>
        </w:r>
      </w:ins>
      <w:ins w:id="47" w:author="aymen mahmoudi" w:date="2022-12-25T10:09:00Z">
        <w:r w:rsidR="005300A3">
          <w:rPr>
            <w:lang w:val="en-US"/>
          </w:rPr>
          <w:t xml:space="preserve"> (brevet in </w:t>
        </w:r>
      </w:ins>
      <w:ins w:id="48" w:author="aymen mahmoudi" w:date="2022-12-25T11:09:00Z">
        <w:r w:rsidR="00D0232C">
          <w:rPr>
            <w:lang w:val="en-US"/>
          </w:rPr>
          <w:t>F</w:t>
        </w:r>
      </w:ins>
      <w:ins w:id="49" w:author="aymen mahmoudi" w:date="2022-12-25T10:10:00Z">
        <w:r w:rsidR="005300A3">
          <w:rPr>
            <w:lang w:val="en-US"/>
          </w:rPr>
          <w:t>rench</w:t>
        </w:r>
      </w:ins>
      <w:ins w:id="50" w:author="aymen mahmoudi" w:date="2022-12-25T10:09:00Z">
        <w:r w:rsidR="005300A3">
          <w:rPr>
            <w:lang w:val="en-US"/>
          </w:rPr>
          <w:t>)</w:t>
        </w:r>
      </w:ins>
      <w:ins w:id="51" w:author="aymen mahmoudi" w:date="2022-12-25T10:10:00Z">
        <w:r w:rsidR="005300A3">
          <w:rPr>
            <w:lang w:val="en-US"/>
          </w:rPr>
          <w:t xml:space="preserve"> </w:t>
        </w:r>
      </w:ins>
    </w:p>
    <w:p w14:paraId="00A5769A" w14:textId="4223AA77" w:rsidR="002B23F3" w:rsidRDefault="002B23F3" w:rsidP="000E463D">
      <w:pPr>
        <w:rPr>
          <w:ins w:id="52" w:author="aymen mahmoudi" w:date="2022-12-25T10:12:00Z"/>
          <w:lang w:val="en-US"/>
        </w:rPr>
      </w:pPr>
      <w:ins w:id="53" w:author="aymen mahmoudi" w:date="2022-12-02T18:48:00Z">
        <w:r>
          <w:rPr>
            <w:lang w:val="en-US"/>
          </w:rPr>
          <w:t>Fr</w:t>
        </w:r>
        <w:r w:rsidR="005300A3">
          <w:rPr>
            <w:lang w:val="en-US"/>
          </w:rPr>
          <w:t>om 2012</w:t>
        </w:r>
      </w:ins>
      <w:ins w:id="54" w:author="aymen mahmoudi" w:date="2022-12-25T11:07:00Z">
        <w:r w:rsidR="00D0232C">
          <w:rPr>
            <w:lang w:val="en-US"/>
          </w:rPr>
          <w:t>, I joined</w:t>
        </w:r>
      </w:ins>
      <w:ins w:id="55" w:author="aymen mahmoudi" w:date="2022-12-02T18:48:00Z">
        <w:r w:rsidR="005300A3">
          <w:rPr>
            <w:lang w:val="en-US"/>
          </w:rPr>
          <w:t xml:space="preserve"> Ibn </w:t>
        </w:r>
        <w:proofErr w:type="spellStart"/>
        <w:r w:rsidR="005300A3">
          <w:rPr>
            <w:lang w:val="en-US"/>
          </w:rPr>
          <w:t>Sina</w:t>
        </w:r>
        <w:proofErr w:type="spellEnd"/>
        <w:r w:rsidR="005300A3">
          <w:rPr>
            <w:lang w:val="en-US"/>
          </w:rPr>
          <w:t xml:space="preserve"> (</w:t>
        </w:r>
        <w:r>
          <w:rPr>
            <w:lang w:val="en-US"/>
          </w:rPr>
          <w:t>better known as Avicenna) secondary school</w:t>
        </w:r>
      </w:ins>
      <w:ins w:id="56" w:author="aymen mahmoudi" w:date="2022-12-25T11:07:00Z">
        <w:r w:rsidR="00D0232C">
          <w:rPr>
            <w:lang w:val="en-US"/>
          </w:rPr>
          <w:t xml:space="preserve"> for two years and in</w:t>
        </w:r>
      </w:ins>
      <w:ins w:id="57" w:author="aymen mahmoudi" w:date="2022-12-02T18:47:00Z">
        <w:r w:rsidR="00D0232C">
          <w:rPr>
            <w:lang w:val="en-US"/>
          </w:rPr>
          <w:t xml:space="preserve"> 2016</w:t>
        </w:r>
      </w:ins>
      <w:ins w:id="58" w:author="aymen mahmoudi" w:date="2022-12-25T11:07:00Z">
        <w:r w:rsidR="00D0232C">
          <w:rPr>
            <w:lang w:val="en-US"/>
          </w:rPr>
          <w:t xml:space="preserve">, I moved </w:t>
        </w:r>
      </w:ins>
      <w:ins w:id="59" w:author="aymen mahmoudi" w:date="2022-12-25T11:08:00Z">
        <w:r w:rsidR="00D0232C">
          <w:rPr>
            <w:lang w:val="en-US"/>
          </w:rPr>
          <w:t xml:space="preserve">to </w:t>
        </w:r>
      </w:ins>
      <w:ins w:id="60" w:author="aymen mahmoudi" w:date="2022-12-02T18:47:00Z">
        <w:r w:rsidR="00D0232C">
          <w:rPr>
            <w:lang w:val="en-US"/>
          </w:rPr>
          <w:t xml:space="preserve">Ibn </w:t>
        </w:r>
      </w:ins>
      <w:proofErr w:type="spellStart"/>
      <w:ins w:id="61" w:author="aymen mahmoudi" w:date="2022-12-25T11:09:00Z">
        <w:r w:rsidR="00D0232C">
          <w:rPr>
            <w:lang w:val="en-US"/>
          </w:rPr>
          <w:t>R</w:t>
        </w:r>
      </w:ins>
      <w:ins w:id="62" w:author="aymen mahmoudi" w:date="2022-12-02T18:47:00Z">
        <w:r w:rsidR="005300A3">
          <w:rPr>
            <w:lang w:val="en-US"/>
          </w:rPr>
          <w:t>ochd</w:t>
        </w:r>
      </w:ins>
      <w:proofErr w:type="spellEnd"/>
      <w:ins w:id="63" w:author="aymen mahmoudi" w:date="2022-12-25T11:09:00Z">
        <w:r w:rsidR="00D0232C">
          <w:rPr>
            <w:lang w:val="en-US"/>
          </w:rPr>
          <w:t xml:space="preserve"> (bette</w:t>
        </w:r>
      </w:ins>
      <w:ins w:id="64" w:author="aymen mahmoudi" w:date="2022-12-02T18:47:00Z">
        <w:r>
          <w:rPr>
            <w:lang w:val="en-US"/>
          </w:rPr>
          <w:t>r known as Averro</w:t>
        </w:r>
      </w:ins>
      <w:ins w:id="65" w:author="aymen mahmoudi" w:date="2022-12-25T11:09:00Z">
        <w:r w:rsidR="00D0232C">
          <w:rPr>
            <w:lang w:val="en-US"/>
          </w:rPr>
          <w:t>e</w:t>
        </w:r>
      </w:ins>
      <w:ins w:id="66" w:author="aymen mahmoudi" w:date="2022-12-02T18:47:00Z">
        <w:r>
          <w:rPr>
            <w:lang w:val="en-US"/>
          </w:rPr>
          <w:t>s) secondary school</w:t>
        </w:r>
      </w:ins>
      <w:ins w:id="67" w:author="aymen mahmoudi" w:date="2022-12-25T11:08:00Z">
        <w:r w:rsidR="00D0232C">
          <w:rPr>
            <w:lang w:val="en-US"/>
          </w:rPr>
          <w:t xml:space="preserve"> to prepare for my baccalaureate in the mathematics major</w:t>
        </w:r>
      </w:ins>
      <w:ins w:id="68" w:author="aymen mahmoudi" w:date="2023-01-01T15:48:00Z">
        <w:r w:rsidR="00E45B9E">
          <w:rPr>
            <w:lang w:val="en-US"/>
          </w:rPr>
          <w:t>.</w:t>
        </w:r>
      </w:ins>
    </w:p>
    <w:p w14:paraId="6CEAA71C" w14:textId="7E891C8B" w:rsidR="005300A3" w:rsidRDefault="005300A3" w:rsidP="000E463D">
      <w:pPr>
        <w:rPr>
          <w:lang w:val="en-US"/>
        </w:rPr>
      </w:pPr>
      <w:ins w:id="69" w:author="aymen mahmoudi" w:date="2022-12-25T10:12:00Z">
        <w:r>
          <w:rPr>
            <w:lang w:val="en-US"/>
          </w:rPr>
          <w:t>In 2016, I got my second national diploma (</w:t>
        </w:r>
      </w:ins>
      <w:ins w:id="70" w:author="aymen mahmoudi" w:date="2022-12-25T10:14:00Z">
        <w:r>
          <w:rPr>
            <w:lang w:val="en-US"/>
          </w:rPr>
          <w:t>baccalaureate)</w:t>
        </w:r>
      </w:ins>
      <w:ins w:id="71" w:author="aymen mahmoudi" w:date="2022-12-25T10:12:00Z">
        <w:r>
          <w:rPr>
            <w:lang w:val="en-US"/>
          </w:rPr>
          <w:t xml:space="preserve"> with </w:t>
        </w:r>
      </w:ins>
      <w:ins w:id="72" w:author="aymen mahmoudi" w:date="2022-12-25T10:13:00Z">
        <w:r>
          <w:rPr>
            <w:lang w:val="en-US"/>
          </w:rPr>
          <w:t>excellence (ranked 3</w:t>
        </w:r>
        <w:r w:rsidRPr="005300A3">
          <w:rPr>
            <w:vertAlign w:val="superscript"/>
            <w:lang w:val="en-US"/>
            <w:rPrChange w:id="73" w:author="aymen mahmoudi" w:date="2022-12-25T10:13:00Z">
              <w:rPr>
                <w:lang w:val="en-US"/>
              </w:rPr>
            </w:rPrChange>
          </w:rPr>
          <w:t>rd</w:t>
        </w:r>
        <w:r>
          <w:rPr>
            <w:lang w:val="en-US"/>
          </w:rPr>
          <w:t xml:space="preserve"> </w:t>
        </w:r>
      </w:ins>
      <w:ins w:id="74" w:author="aymen mahmoudi" w:date="2022-12-25T10:14:00Z">
        <w:r>
          <w:rPr>
            <w:lang w:val="en-US"/>
          </w:rPr>
          <w:t>regionally</w:t>
        </w:r>
      </w:ins>
      <w:ins w:id="75" w:author="aymen mahmoudi" w:date="2022-12-25T10:13:00Z">
        <w:r>
          <w:rPr>
            <w:lang w:val="en-US"/>
          </w:rPr>
          <w:t>)</w:t>
        </w:r>
      </w:ins>
    </w:p>
    <w:p w14:paraId="41E05C9A" w14:textId="77777777" w:rsidR="000E463D" w:rsidDel="0052302D" w:rsidRDefault="000E463D" w:rsidP="000E463D">
      <w:pPr>
        <w:rPr>
          <w:del w:id="76" w:author="aymen mahmoudi" w:date="2022-12-25T10:16:00Z"/>
          <w:lang w:val="en-US"/>
        </w:rPr>
      </w:pPr>
    </w:p>
    <w:p w14:paraId="574D5D9B" w14:textId="77777777" w:rsidR="000E463D" w:rsidRDefault="000E463D" w:rsidP="000E463D">
      <w:pPr>
        <w:rPr>
          <w:lang w:val="en-US"/>
        </w:rPr>
      </w:pPr>
    </w:p>
    <w:p w14:paraId="4E0CDF18" w14:textId="1A6392B2" w:rsidR="000E463D" w:rsidRPr="000E463D" w:rsidRDefault="005300A3" w:rsidP="000E4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ins w:id="77" w:author="aymen mahmoudi" w:date="2022-12-25T10:06:00Z">
        <w:r>
          <w:rPr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fr-FR"/>
          </w:rPr>
          <w:t>Adolescence</w:t>
        </w:r>
      </w:ins>
      <w:del w:id="78" w:author="aymen mahmoudi" w:date="2022-12-25T10:06:00Z">
        <w:r w:rsidR="00C57571" w:rsidDel="005300A3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fr-FR"/>
          </w:rPr>
          <w:delText>Teenager</w:delText>
        </w:r>
      </w:del>
    </w:p>
    <w:p w14:paraId="0B5CAC55" w14:textId="76D6FF14" w:rsidR="0057720C" w:rsidRDefault="000E463D" w:rsidP="000E463D">
      <w:pPr>
        <w:spacing w:before="100" w:beforeAutospacing="1" w:after="100" w:afterAutospacing="1" w:line="240" w:lineRule="auto"/>
        <w:rPr>
          <w:ins w:id="79" w:author="aymen mahmoudi" w:date="2023-01-01T16:20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del w:id="80" w:author="aymen mahmoudi" w:date="2022-12-02T18:43:00Z">
        <w:r w:rsidRPr="000E463D" w:rsidDel="002B23F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Since </w:delText>
        </w:r>
      </w:del>
      <w:ins w:id="81" w:author="aymen mahmoudi" w:date="2022-12-02T18:43:00Z">
        <w:r w:rsidR="002B23F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From</w:t>
        </w:r>
        <w:r w:rsidR="002B23F3" w:rsidRPr="000E463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young age, it seems that I was naturally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interested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science and curious about mathematics. </w:t>
      </w:r>
      <w:del w:id="82" w:author="sanahaddad25593@gmail.com" w:date="2022-10-29T11:08:00Z">
        <w:r w:rsidRPr="000E463D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for </w:delText>
        </w:r>
      </w:del>
      <w:ins w:id="83" w:author="sanahaddad25593@gmail.com" w:date="2022-10-29T11:09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During</w:t>
        </w:r>
      </w:ins>
      <w:ins w:id="84" w:author="sanahaddad25593@gmail.com" w:date="2022-10-29T11:08:00Z">
        <w:r w:rsidR="00DD5A8B" w:rsidRPr="000E463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del w:id="85" w:author="sanahaddad25593@gmail.com" w:date="2022-10-29T11:11:00Z">
        <w:r w:rsidRPr="000E463D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all </w:delText>
        </w:r>
      </w:del>
      <w:del w:id="86" w:author="sanahaddad25593@gmail.com" w:date="2022-10-29T11:09:00Z">
        <w:r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of </w:delText>
        </w:r>
      </w:del>
      <w:ins w:id="87" w:author="sanahaddad25593@gmail.com" w:date="2022-10-29T11:09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my </w:t>
        </w:r>
      </w:ins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school yea</w:t>
      </w:r>
      <w:r w:rsid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</w:t>
      </w:r>
      <w:ins w:id="88" w:author="sanahaddad25593@gmail.com" w:date="2022-10-29T11:08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</w:t>
        </w:r>
      </w:ins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 </w:t>
      </w:r>
      <w:del w:id="89" w:author="sanahaddad25593@gmail.com" w:date="2022-10-29T11:10:00Z">
        <w:r w:rsidRPr="000E463D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have </w:delText>
        </w:r>
      </w:del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succeeded to keep myself </w:t>
      </w:r>
      <w:r w:rsid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at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head of the classroom. Besides school, I was </w:t>
      </w:r>
      <w:ins w:id="90" w:author="aymen mahmoudi" w:date="2023-01-01T16:26:00Z">
        <w:r w:rsidR="005609E9" w:rsidRPr="000E463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an active </w:t>
        </w:r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member in my community</w:t>
        </w:r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and </w:t>
        </w:r>
      </w:ins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interested in doing volunteer activities</w:t>
      </w:r>
      <w:ins w:id="91" w:author="aymen mahmoudi" w:date="2023-01-01T16:20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</w:t>
        </w:r>
      </w:ins>
      <w:ins w:id="92" w:author="aymen mahmoudi" w:date="2023-01-01T16:16:00Z">
        <w:r w:rsidR="00ED165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like </w:t>
        </w:r>
      </w:ins>
      <w:del w:id="93" w:author="aymen mahmoudi" w:date="2023-01-01T16:16:00Z">
        <w:r w:rsidRPr="000E463D" w:rsidDel="00ED165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,</w:delText>
        </w:r>
      </w:del>
      <w:ins w:id="94" w:author="aymen mahmoudi" w:date="2023-01-01T16:16:00Z">
        <w:r w:rsidR="00ED165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street</w:t>
        </w:r>
      </w:ins>
      <w:ins w:id="95" w:author="aymen mahmoudi" w:date="2023-01-01T16:20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 beach</w:t>
        </w:r>
      </w:ins>
      <w:ins w:id="96" w:author="aymen mahmoudi" w:date="2023-01-01T16:21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</w:t>
        </w:r>
      </w:ins>
      <w:ins w:id="97" w:author="aymen mahmoudi" w:date="2023-01-01T16:20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and forest</w:t>
        </w:r>
      </w:ins>
      <w:ins w:id="98" w:author="aymen mahmoudi" w:date="2023-01-01T16:16:00Z">
        <w:r w:rsidR="00ED165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clean ups, </w:t>
        </w:r>
      </w:ins>
      <w:ins w:id="99" w:author="aymen mahmoudi" w:date="2023-01-01T16:18:00Z">
        <w:r w:rsidR="00ED165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he</w:t>
        </w:r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lping </w:t>
        </w:r>
      </w:ins>
      <w:ins w:id="100" w:author="aymen mahmoudi" w:date="2023-01-01T16:19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with </w:t>
        </w:r>
      </w:ins>
      <w:ins w:id="101" w:author="aymen mahmoudi" w:date="2023-01-01T16:18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renovating child</w:t>
        </w:r>
      </w:ins>
      <w:ins w:id="102" w:author="aymen mahmoudi" w:date="2023-01-01T16:19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ren’s</w:t>
        </w:r>
      </w:ins>
      <w:ins w:id="103" w:author="aymen mahmoudi" w:date="2023-01-01T16:18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104" w:author="aymen mahmoudi" w:date="2023-01-01T16:19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hospitals</w:t>
        </w:r>
      </w:ins>
      <w:ins w:id="105" w:author="aymen mahmoudi" w:date="2023-01-01T16:25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</w:t>
        </w:r>
      </w:ins>
      <w:ins w:id="106" w:author="aymen mahmoudi" w:date="2023-01-01T16:22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107" w:author="aymen mahmoudi" w:date="2023-01-01T16:24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participating in</w:t>
        </w:r>
      </w:ins>
      <w:ins w:id="108" w:author="aymen mahmoudi" w:date="2023-01-01T16:23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fundraising</w:t>
        </w:r>
      </w:ins>
      <w:ins w:id="109" w:author="aymen mahmoudi" w:date="2023-01-01T16:26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</w:t>
        </w:r>
      </w:ins>
      <w:ins w:id="110" w:author="aymen mahmoudi" w:date="2023-01-01T16:23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 and </w:t>
        </w:r>
      </w:ins>
      <w:ins w:id="111" w:author="aymen mahmoudi" w:date="2023-01-01T16:26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organizing</w:t>
        </w:r>
      </w:ins>
      <w:ins w:id="112" w:author="aymen mahmoudi" w:date="2023-01-01T16:22:00Z">
        <w:r w:rsidR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donation events.</w:t>
        </w:r>
      </w:ins>
      <w:ins w:id="113" w:author="aymen mahmoudi" w:date="2023-01-01T16:42:00Z">
        <w:r w:rsidR="007B040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114" w:author="aymen mahmoudi" w:date="2023-01-01T16:31:00Z">
        <w:r w:rsidR="0057720C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These activities allow</w:t>
        </w:r>
      </w:ins>
      <w:ins w:id="115" w:author="aymen mahmoudi" w:date="2023-01-01T16:32:00Z">
        <w:r w:rsidR="0057720C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ed </w:t>
        </w:r>
      </w:ins>
      <w:ins w:id="116" w:author="aymen mahmoudi" w:date="2023-01-01T16:43:00Z">
        <w:r w:rsidR="007B040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me </w:t>
        </w:r>
      </w:ins>
      <w:ins w:id="117" w:author="aymen mahmoudi" w:date="2023-01-01T16:32:00Z">
        <w:r w:rsidR="0057720C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to </w:t>
        </w:r>
      </w:ins>
      <w:ins w:id="118" w:author="aymen mahmoudi" w:date="2023-01-01T16:34:00Z">
        <w:r w:rsidR="0057720C" w:rsidRPr="0057720C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mingle</w:t>
        </w:r>
        <w:r w:rsidR="0057720C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with many people sharing the same principles and values.</w:t>
        </w:r>
      </w:ins>
    </w:p>
    <w:p w14:paraId="59FF1A35" w14:textId="74F771B0" w:rsidR="00E45B9E" w:rsidRDefault="000E463D" w:rsidP="007B040F">
      <w:pPr>
        <w:spacing w:before="100" w:beforeAutospacing="1" w:after="100" w:afterAutospacing="1" w:line="240" w:lineRule="auto"/>
        <w:rPr>
          <w:ins w:id="119" w:author="aymen mahmoudi" w:date="2023-01-01T16:41:00Z"/>
          <w:rFonts w:ascii="Times New Roman" w:hAnsi="Times New Roman"/>
          <w:color w:val="002060"/>
          <w:lang w:val="en-US"/>
        </w:rPr>
        <w:pPrChange w:id="120" w:author="aymen mahmoudi" w:date="2023-01-01T16:41:00Z">
          <w:pPr>
            <w:spacing w:after="0" w:line="240" w:lineRule="auto"/>
          </w:pPr>
        </w:pPrChange>
      </w:pPr>
      <w:del w:id="121" w:author="aymen mahmoudi" w:date="2023-01-01T16:36:00Z">
        <w:r w:rsidRPr="000E463D" w:rsidDel="0057720C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 </w:delText>
        </w:r>
      </w:del>
      <w:del w:id="122" w:author="sanahaddad25593@gmail.com" w:date="2022-10-29T11:11:00Z">
        <w:r w:rsidRPr="000E463D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then </w:delText>
        </w:r>
      </w:del>
      <w:ins w:id="123" w:author="sanahaddad25593@gmail.com" w:date="2022-10-29T11:11:00Z">
        <w:del w:id="124" w:author="aymen mahmoudi" w:date="2023-01-01T16:27:00Z">
          <w:r w:rsidR="00DD5A8B" w:rsidDel="005609E9">
            <w:rPr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  <w:delText>and</w:delText>
          </w:r>
          <w:r w:rsidR="00DD5A8B" w:rsidRPr="000E463D" w:rsidDel="005609E9">
            <w:rPr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  <w:delText xml:space="preserve"> </w:delText>
          </w:r>
        </w:del>
      </w:ins>
      <w:del w:id="125" w:author="aymen mahmoudi" w:date="2023-01-01T16:27:00Z">
        <w:r w:rsidRPr="000E463D" w:rsidDel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I was </w:delText>
        </w:r>
      </w:del>
      <w:del w:id="126" w:author="aymen mahmoudi" w:date="2023-01-01T16:26:00Z">
        <w:r w:rsidRPr="000E463D" w:rsidDel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an active person </w:delText>
        </w:r>
      </w:del>
      <w:ins w:id="127" w:author="sanahaddad25593@gmail.com" w:date="2022-11-27T11:28:00Z">
        <w:del w:id="128" w:author="aymen mahmoudi" w:date="2023-01-01T16:26:00Z">
          <w:r w:rsidR="003C7FD6" w:rsidDel="005609E9">
            <w:rPr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  <w:delText>member</w:delText>
          </w:r>
        </w:del>
      </w:ins>
      <w:ins w:id="129" w:author="sanahaddad25593@gmail.com" w:date="2022-10-29T11:12:00Z">
        <w:del w:id="130" w:author="aymen mahmoudi" w:date="2023-01-01T16:26:00Z">
          <w:r w:rsidR="00DD5A8B" w:rsidDel="005609E9">
            <w:rPr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  <w:delText xml:space="preserve"> in my community</w:delText>
          </w:r>
        </w:del>
      </w:ins>
      <w:del w:id="131" w:author="sanahaddad25593@gmail.com" w:date="2022-10-29T11:12:00Z">
        <w:r w:rsidRPr="000E463D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in the young and </w:delText>
        </w:r>
        <w:r w:rsid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cultural</w:delText>
        </w:r>
        <w:r w:rsidRPr="000E463D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 houses in my city</w:delText>
        </w:r>
      </w:del>
      <w:del w:id="132" w:author="aymen mahmoudi" w:date="2023-01-01T16:27:00Z">
        <w:r w:rsidRPr="000E463D" w:rsidDel="005609E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. </w:delText>
        </w:r>
      </w:del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My adolescence was marked by the political transformations in my country following the demonstrations that brought down the system of Ben Ali. </w:t>
      </w:r>
      <w:r w:rsidRPr="005473E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This gave me a spirit of freedom</w:t>
      </w:r>
      <w:ins w:id="133" w:author="sanahaddad25593@gmail.com" w:date="2022-10-29T11:12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.</w:t>
        </w:r>
      </w:ins>
      <w:ins w:id="134" w:author="aymen mahmoudi" w:date="2023-01-01T16:41:00Z">
        <w:r w:rsidR="007B040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135" w:author="aymen mahmoudi" w:date="2023-01-01T16:28:00Z">
        <w:r w:rsidR="005609E9">
          <w:rPr>
            <w:rFonts w:ascii="Times New Roman" w:hAnsi="Times New Roman"/>
            <w:color w:val="002060"/>
            <w:lang w:val="en-US"/>
          </w:rPr>
          <w:t xml:space="preserve">During that period, </w:t>
        </w:r>
      </w:ins>
      <w:ins w:id="136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37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 xml:space="preserve">I </w:t>
        </w:r>
        <w:r w:rsidR="005609E9">
          <w:rPr>
            <w:rFonts w:ascii="Times New Roman" w:hAnsi="Times New Roman"/>
            <w:color w:val="002060"/>
            <w:lang w:val="en-US"/>
            <w:rPrChange w:id="138" w:author="aymen mahmoudi" w:date="2023-01-01T15:54:00Z">
              <w:rPr>
                <w:rFonts w:ascii="Times New Roman" w:hAnsi="Times New Roman"/>
                <w:color w:val="002060"/>
                <w:lang w:val="en-US"/>
              </w:rPr>
            </w:rPrChange>
          </w:rPr>
          <w:t>spen</w:t>
        </w:r>
      </w:ins>
      <w:ins w:id="139" w:author="aymen mahmoudi" w:date="2023-01-01T16:27:00Z">
        <w:r w:rsidR="005609E9">
          <w:rPr>
            <w:rFonts w:ascii="Times New Roman" w:hAnsi="Times New Roman"/>
            <w:color w:val="002060"/>
            <w:lang w:val="en-US"/>
          </w:rPr>
          <w:t>t</w:t>
        </w:r>
      </w:ins>
      <w:ins w:id="140" w:author="aymen mahmoudi" w:date="2023-01-01T15:52:00Z">
        <w:r w:rsidR="005609E9">
          <w:rPr>
            <w:rFonts w:ascii="Times New Roman" w:hAnsi="Times New Roman"/>
            <w:color w:val="002060"/>
            <w:lang w:val="en-US"/>
            <w:rPrChange w:id="141" w:author="aymen mahmoudi" w:date="2023-01-01T15:54:00Z">
              <w:rPr>
                <w:rFonts w:ascii="Times New Roman" w:hAnsi="Times New Roman"/>
                <w:color w:val="002060"/>
                <w:lang w:val="en-US"/>
              </w:rPr>
            </w:rPrChange>
          </w:rPr>
          <w:t xml:space="preserve"> my time</w:t>
        </w:r>
        <w:r w:rsidR="00E45B9E" w:rsidRPr="00E45B9E">
          <w:rPr>
            <w:rFonts w:ascii="Times New Roman" w:hAnsi="Times New Roman"/>
            <w:color w:val="002060"/>
            <w:lang w:val="en-US"/>
            <w:rPrChange w:id="142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 xml:space="preserve"> r</w:t>
        </w:r>
      </w:ins>
      <w:ins w:id="143" w:author="aymen mahmoudi" w:date="2023-01-01T15:53:00Z">
        <w:r w:rsidR="00E45B9E" w:rsidRPr="00E45B9E">
          <w:rPr>
            <w:rFonts w:ascii="Times New Roman" w:hAnsi="Times New Roman"/>
            <w:color w:val="002060"/>
            <w:lang w:val="en-US"/>
            <w:rPrChange w:id="144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>eading about s</w:t>
        </w:r>
      </w:ins>
      <w:ins w:id="145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46" w:author="aymen mahmoudi" w:date="2023-01-01T15:54:00Z">
              <w:rPr>
                <w:rFonts w:ascii="Times New Roman" w:hAnsi="Times New Roman"/>
              </w:rPr>
            </w:rPrChange>
          </w:rPr>
          <w:t>cientific news</w:t>
        </w:r>
      </w:ins>
      <w:ins w:id="147" w:author="aymen mahmoudi" w:date="2023-01-01T15:53:00Z">
        <w:r w:rsidR="00E45B9E" w:rsidRPr="00E45B9E">
          <w:rPr>
            <w:rFonts w:ascii="Times New Roman" w:hAnsi="Times New Roman"/>
            <w:color w:val="002060"/>
            <w:lang w:val="en-US"/>
            <w:rPrChange w:id="148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>, t</w:t>
        </w:r>
      </w:ins>
      <w:ins w:id="149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50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>heology</w:t>
        </w:r>
      </w:ins>
      <w:ins w:id="151" w:author="aymen mahmoudi" w:date="2023-01-01T15:53:00Z">
        <w:r w:rsidR="00E45B9E" w:rsidRPr="00E45B9E">
          <w:rPr>
            <w:rFonts w:ascii="Times New Roman" w:hAnsi="Times New Roman"/>
            <w:color w:val="002060"/>
            <w:lang w:val="en-US"/>
            <w:rPrChange w:id="152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>, p</w:t>
        </w:r>
      </w:ins>
      <w:ins w:id="153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54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 xml:space="preserve">ersonal </w:t>
        </w:r>
      </w:ins>
      <w:ins w:id="155" w:author="aymen mahmoudi" w:date="2023-01-01T15:53:00Z">
        <w:r w:rsidR="00E45B9E" w:rsidRPr="00E45B9E">
          <w:rPr>
            <w:rFonts w:ascii="Times New Roman" w:hAnsi="Times New Roman"/>
            <w:color w:val="002060"/>
            <w:lang w:val="en-US"/>
            <w:rPrChange w:id="156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>d</w:t>
        </w:r>
      </w:ins>
      <w:ins w:id="157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58" w:author="aymen mahmoudi" w:date="2023-01-01T15:54:00Z">
              <w:rPr>
                <w:rFonts w:ascii="Times New Roman" w:hAnsi="Times New Roman"/>
              </w:rPr>
            </w:rPrChange>
          </w:rPr>
          <w:t>evelopment</w:t>
        </w:r>
      </w:ins>
      <w:ins w:id="159" w:author="aymen mahmoudi" w:date="2023-01-01T16:28:00Z">
        <w:r w:rsidR="005609E9">
          <w:rPr>
            <w:rFonts w:ascii="Times New Roman" w:hAnsi="Times New Roman"/>
            <w:color w:val="002060"/>
            <w:lang w:val="en-US"/>
          </w:rPr>
          <w:t>,</w:t>
        </w:r>
      </w:ins>
      <w:ins w:id="160" w:author="aymen mahmoudi" w:date="2023-01-01T15:53:00Z">
        <w:r w:rsidR="00E45B9E" w:rsidRPr="00E45B9E">
          <w:rPr>
            <w:rFonts w:ascii="Times New Roman" w:hAnsi="Times New Roman"/>
            <w:color w:val="002060"/>
            <w:lang w:val="en-US"/>
            <w:rPrChange w:id="161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 xml:space="preserve"> and a</w:t>
        </w:r>
      </w:ins>
      <w:ins w:id="162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63" w:author="aymen mahmoudi" w:date="2023-01-01T15:54:00Z">
              <w:rPr>
                <w:rFonts w:ascii="Times New Roman" w:hAnsi="Times New Roman"/>
              </w:rPr>
            </w:rPrChange>
          </w:rPr>
          <w:t>stronomy</w:t>
        </w:r>
      </w:ins>
      <w:ins w:id="164" w:author="aymen mahmoudi" w:date="2023-01-01T15:53:00Z">
        <w:r w:rsidR="007B040F">
          <w:rPr>
            <w:rFonts w:ascii="Times New Roman" w:hAnsi="Times New Roman"/>
            <w:color w:val="002060"/>
            <w:lang w:val="en-US"/>
            <w:rPrChange w:id="165" w:author="aymen mahmoudi" w:date="2023-01-01T15:54:00Z">
              <w:rPr>
                <w:rFonts w:ascii="Times New Roman" w:hAnsi="Times New Roman"/>
                <w:color w:val="002060"/>
                <w:lang w:val="en-US"/>
              </w:rPr>
            </w:rPrChange>
          </w:rPr>
          <w:t>.</w:t>
        </w:r>
      </w:ins>
      <w:ins w:id="166" w:author="aymen mahmoudi" w:date="2023-01-01T16:40:00Z">
        <w:r w:rsidR="007B040F">
          <w:rPr>
            <w:rFonts w:ascii="Times New Roman" w:hAnsi="Times New Roman"/>
            <w:color w:val="002060"/>
            <w:lang w:val="en-US"/>
          </w:rPr>
          <w:t xml:space="preserve"> </w:t>
        </w:r>
      </w:ins>
      <w:ins w:id="167" w:author="aymen mahmoudi" w:date="2023-01-01T15:53:00Z">
        <w:r w:rsidR="00E45B9E" w:rsidRPr="00E45B9E">
          <w:rPr>
            <w:rFonts w:ascii="Times New Roman" w:hAnsi="Times New Roman"/>
            <w:color w:val="002060"/>
            <w:lang w:val="en-US"/>
            <w:rPrChange w:id="168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>In the local clubs, I was performing</w:t>
        </w:r>
      </w:ins>
      <w:ins w:id="169" w:author="aymen mahmoudi" w:date="2023-01-01T16:39:00Z">
        <w:r w:rsidR="007B040F">
          <w:rPr>
            <w:rFonts w:ascii="Times New Roman" w:hAnsi="Times New Roman"/>
            <w:color w:val="002060"/>
            <w:lang w:val="en-US"/>
          </w:rPr>
          <w:t xml:space="preserve"> the</w:t>
        </w:r>
      </w:ins>
      <w:ins w:id="170" w:author="aymen mahmoudi" w:date="2023-01-01T15:53:00Z">
        <w:r w:rsidR="00E45B9E" w:rsidRPr="00E45B9E">
          <w:rPr>
            <w:rFonts w:ascii="Times New Roman" w:hAnsi="Times New Roman"/>
            <w:color w:val="002060"/>
            <w:lang w:val="en-US"/>
            <w:rPrChange w:id="171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 xml:space="preserve"> popping</w:t>
        </w:r>
      </w:ins>
      <w:ins w:id="172" w:author="aymen mahmoudi" w:date="2023-01-01T15:54:00Z">
        <w:r w:rsidR="00E45B9E" w:rsidRPr="00E45B9E">
          <w:rPr>
            <w:rFonts w:ascii="Times New Roman" w:hAnsi="Times New Roman"/>
            <w:color w:val="002060"/>
            <w:lang w:val="en-US"/>
            <w:rPrChange w:id="173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>-d</w:t>
        </w:r>
      </w:ins>
      <w:ins w:id="174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75" w:author="aymen mahmoudi" w:date="2023-01-01T15:54:00Z">
              <w:rPr>
                <w:rFonts w:ascii="Times New Roman" w:hAnsi="Times New Roman"/>
              </w:rPr>
            </w:rPrChange>
          </w:rPr>
          <w:t xml:space="preserve">ance </w:t>
        </w:r>
      </w:ins>
      <w:ins w:id="176" w:author="aymen mahmoudi" w:date="2023-01-01T15:54:00Z">
        <w:r w:rsidR="00E45B9E" w:rsidRPr="00E45B9E">
          <w:rPr>
            <w:rFonts w:ascii="Times New Roman" w:hAnsi="Times New Roman"/>
            <w:color w:val="002060"/>
            <w:lang w:val="en-US"/>
            <w:rPrChange w:id="177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 xml:space="preserve">of </w:t>
        </w:r>
      </w:ins>
      <w:ins w:id="178" w:author="aymen mahmoudi" w:date="2023-01-01T15:52:00Z">
        <w:r w:rsidR="007B040F">
          <w:rPr>
            <w:rFonts w:ascii="Times New Roman" w:hAnsi="Times New Roman"/>
            <w:color w:val="002060"/>
            <w:lang w:val="en-US"/>
            <w:rPrChange w:id="179" w:author="aymen mahmoudi" w:date="2023-01-01T15:54:00Z">
              <w:rPr>
                <w:rFonts w:ascii="Times New Roman" w:hAnsi="Times New Roman"/>
                <w:color w:val="002060"/>
                <w:lang w:val="en-US"/>
              </w:rPr>
            </w:rPrChange>
          </w:rPr>
          <w:t>Michael</w:t>
        </w:r>
      </w:ins>
      <w:ins w:id="180" w:author="aymen mahmoudi" w:date="2023-01-01T16:39:00Z">
        <w:r w:rsidR="007B040F">
          <w:rPr>
            <w:rFonts w:ascii="Times New Roman" w:hAnsi="Times New Roman"/>
            <w:color w:val="002060"/>
            <w:lang w:val="en-US"/>
          </w:rPr>
          <w:t xml:space="preserve"> </w:t>
        </w:r>
      </w:ins>
      <w:ins w:id="181" w:author="aymen mahmoudi" w:date="2023-01-01T15:52:00Z">
        <w:r w:rsidR="007B040F">
          <w:rPr>
            <w:rFonts w:ascii="Times New Roman" w:hAnsi="Times New Roman"/>
            <w:color w:val="002060"/>
            <w:lang w:val="en-US"/>
            <w:rPrChange w:id="182" w:author="aymen mahmoudi" w:date="2023-01-01T15:54:00Z">
              <w:rPr>
                <w:rFonts w:ascii="Times New Roman" w:hAnsi="Times New Roman"/>
                <w:color w:val="002060"/>
                <w:lang w:val="en-US"/>
              </w:rPr>
            </w:rPrChange>
          </w:rPr>
          <w:t>Jackson</w:t>
        </w:r>
      </w:ins>
      <w:ins w:id="183" w:author="aymen mahmoudi" w:date="2023-01-01T16:43:00Z">
        <w:r w:rsidR="007B040F">
          <w:rPr>
            <w:rFonts w:ascii="Times New Roman" w:hAnsi="Times New Roman"/>
            <w:color w:val="002060"/>
            <w:lang w:val="en-US"/>
          </w:rPr>
          <w:t xml:space="preserve">. </w:t>
        </w:r>
      </w:ins>
      <w:ins w:id="184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85" w:author="aymen mahmoudi" w:date="2023-01-01T15:54:00Z">
              <w:rPr>
                <w:rFonts w:ascii="Times New Roman" w:hAnsi="Times New Roman"/>
              </w:rPr>
            </w:rPrChange>
          </w:rPr>
          <w:t xml:space="preserve">I </w:t>
        </w:r>
      </w:ins>
      <w:ins w:id="186" w:author="aymen mahmoudi" w:date="2023-01-01T16:44:00Z">
        <w:r w:rsidR="007B040F">
          <w:rPr>
            <w:rFonts w:ascii="Times New Roman" w:hAnsi="Times New Roman"/>
            <w:color w:val="002060"/>
            <w:lang w:val="en-US"/>
          </w:rPr>
          <w:t xml:space="preserve">had </w:t>
        </w:r>
      </w:ins>
      <w:ins w:id="187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88" w:author="aymen mahmoudi" w:date="2023-01-01T15:54:00Z">
              <w:rPr>
                <w:rFonts w:ascii="Times New Roman" w:hAnsi="Times New Roman"/>
              </w:rPr>
            </w:rPrChange>
          </w:rPr>
          <w:t xml:space="preserve">already </w:t>
        </w:r>
      </w:ins>
      <w:ins w:id="189" w:author="aymen mahmoudi" w:date="2023-01-01T16:39:00Z">
        <w:r w:rsidR="007B040F">
          <w:rPr>
            <w:rFonts w:ascii="Times New Roman" w:hAnsi="Times New Roman"/>
            <w:color w:val="002060"/>
            <w:lang w:val="en-US"/>
          </w:rPr>
          <w:t>performed at</w:t>
        </w:r>
      </w:ins>
      <w:ins w:id="190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91" w:author="aymen mahmoudi" w:date="2023-01-01T15:54:00Z">
              <w:rPr>
                <w:rFonts w:ascii="Times New Roman" w:hAnsi="Times New Roman"/>
              </w:rPr>
            </w:rPrChange>
          </w:rPr>
          <w:t xml:space="preserve"> </w:t>
        </w:r>
      </w:ins>
      <w:ins w:id="192" w:author="aymen mahmoudi" w:date="2023-01-01T16:36:00Z">
        <w:r w:rsidR="0057720C">
          <w:rPr>
            <w:rFonts w:ascii="Times New Roman" w:hAnsi="Times New Roman"/>
            <w:color w:val="002060"/>
            <w:lang w:val="en-US"/>
          </w:rPr>
          <w:t>some local parties</w:t>
        </w:r>
      </w:ins>
      <w:ins w:id="193" w:author="aymen mahmoudi" w:date="2023-01-01T15:52:00Z">
        <w:r w:rsidR="00E45B9E" w:rsidRPr="00E45B9E">
          <w:rPr>
            <w:rFonts w:ascii="Times New Roman" w:hAnsi="Times New Roman"/>
            <w:color w:val="002060"/>
            <w:lang w:val="en-US"/>
            <w:rPrChange w:id="194" w:author="aymen mahmoudi" w:date="2023-01-01T15:54:00Z">
              <w:rPr>
                <w:rFonts w:ascii="Times New Roman" w:hAnsi="Times New Roman"/>
              </w:rPr>
            </w:rPrChange>
          </w:rPr>
          <w:t xml:space="preserve"> and trained some youn</w:t>
        </w:r>
        <w:r w:rsidR="007B040F">
          <w:rPr>
            <w:rFonts w:ascii="Times New Roman" w:hAnsi="Times New Roman"/>
            <w:color w:val="002060"/>
            <w:lang w:val="en-US"/>
            <w:rPrChange w:id="195" w:author="aymen mahmoudi" w:date="2023-01-01T15:54:00Z">
              <w:rPr>
                <w:rFonts w:ascii="Times New Roman" w:hAnsi="Times New Roman"/>
                <w:color w:val="002060"/>
                <w:lang w:val="en-US"/>
              </w:rPr>
            </w:rPrChange>
          </w:rPr>
          <w:t>g people</w:t>
        </w:r>
      </w:ins>
      <w:ins w:id="196" w:author="aymen mahmoudi" w:date="2023-01-01T15:54:00Z">
        <w:r w:rsidR="00E45B9E" w:rsidRPr="00E45B9E">
          <w:rPr>
            <w:rFonts w:ascii="Times New Roman" w:hAnsi="Times New Roman"/>
            <w:color w:val="002060"/>
            <w:lang w:val="en-US"/>
            <w:rPrChange w:id="197" w:author="aymen mahmoudi" w:date="2023-01-01T15:54:00Z">
              <w:rPr>
                <w:rFonts w:ascii="Times New Roman" w:hAnsi="Times New Roman"/>
                <w:lang w:val="en-US"/>
              </w:rPr>
            </w:rPrChange>
          </w:rPr>
          <w:t xml:space="preserve">. </w:t>
        </w:r>
      </w:ins>
      <w:ins w:id="198" w:author="aymen mahmoudi" w:date="2023-01-01T16:29:00Z">
        <w:r w:rsidR="0057720C">
          <w:rPr>
            <w:rFonts w:ascii="Times New Roman" w:hAnsi="Times New Roman"/>
            <w:color w:val="002060"/>
            <w:lang w:val="en-US"/>
          </w:rPr>
          <w:t>I was</w:t>
        </w:r>
      </w:ins>
      <w:ins w:id="199" w:author="aymen mahmoudi" w:date="2023-01-01T16:40:00Z">
        <w:r w:rsidR="007B040F">
          <w:rPr>
            <w:rFonts w:ascii="Times New Roman" w:hAnsi="Times New Roman"/>
            <w:color w:val="002060"/>
            <w:lang w:val="en-US"/>
          </w:rPr>
          <w:t xml:space="preserve"> </w:t>
        </w:r>
      </w:ins>
      <w:ins w:id="200" w:author="aymen mahmoudi" w:date="2023-01-01T16:41:00Z">
        <w:r w:rsidR="007B040F">
          <w:rPr>
            <w:rFonts w:ascii="Times New Roman" w:hAnsi="Times New Roman"/>
            <w:color w:val="002060"/>
            <w:lang w:val="en-US"/>
          </w:rPr>
          <w:t>additionally</w:t>
        </w:r>
      </w:ins>
      <w:ins w:id="201" w:author="aymen mahmoudi" w:date="2023-01-01T16:29:00Z">
        <w:r w:rsidR="0057720C">
          <w:rPr>
            <w:rFonts w:ascii="Times New Roman" w:hAnsi="Times New Roman"/>
            <w:color w:val="002060"/>
            <w:lang w:val="en-US"/>
          </w:rPr>
          <w:t xml:space="preserve"> </w:t>
        </w:r>
      </w:ins>
      <w:ins w:id="202" w:author="aymen mahmoudi" w:date="2023-01-01T16:45:00Z">
        <w:r w:rsidR="007B040F">
          <w:rPr>
            <w:rFonts w:ascii="Times New Roman" w:hAnsi="Times New Roman"/>
            <w:color w:val="002060"/>
            <w:lang w:val="en-US"/>
          </w:rPr>
          <w:t xml:space="preserve">a </w:t>
        </w:r>
      </w:ins>
      <w:ins w:id="203" w:author="aymen mahmoudi" w:date="2023-01-01T16:46:00Z">
        <w:r w:rsidR="007B040F">
          <w:rPr>
            <w:rFonts w:ascii="Times New Roman" w:hAnsi="Times New Roman"/>
            <w:color w:val="002060"/>
            <w:lang w:val="en-US"/>
          </w:rPr>
          <w:t xml:space="preserve">frequent </w:t>
        </w:r>
      </w:ins>
      <w:ins w:id="204" w:author="aymen mahmoudi" w:date="2023-01-01T16:29:00Z">
        <w:r w:rsidR="0057720C">
          <w:rPr>
            <w:rFonts w:ascii="Times New Roman" w:hAnsi="Times New Roman"/>
            <w:color w:val="002060"/>
            <w:lang w:val="en-US"/>
          </w:rPr>
          <w:t xml:space="preserve">video </w:t>
        </w:r>
        <w:r w:rsidR="007B040F">
          <w:rPr>
            <w:rFonts w:ascii="Times New Roman" w:hAnsi="Times New Roman"/>
            <w:color w:val="002060"/>
            <w:lang w:val="en-US"/>
          </w:rPr>
          <w:t>game</w:t>
        </w:r>
        <w:r w:rsidR="0057720C">
          <w:rPr>
            <w:rFonts w:ascii="Times New Roman" w:hAnsi="Times New Roman"/>
            <w:color w:val="002060"/>
            <w:lang w:val="en-US"/>
          </w:rPr>
          <w:t xml:space="preserve"> </w:t>
        </w:r>
      </w:ins>
      <w:ins w:id="205" w:author="aymen mahmoudi" w:date="2023-01-01T16:46:00Z">
        <w:r w:rsidR="007B040F">
          <w:rPr>
            <w:rFonts w:ascii="Times New Roman" w:hAnsi="Times New Roman"/>
            <w:color w:val="002060"/>
            <w:lang w:val="en-US"/>
          </w:rPr>
          <w:t>player and passionate about</w:t>
        </w:r>
      </w:ins>
      <w:ins w:id="206" w:author="aymen mahmoudi" w:date="2023-01-01T16:29:00Z">
        <w:r w:rsidR="0057720C">
          <w:rPr>
            <w:rFonts w:ascii="Times New Roman" w:hAnsi="Times New Roman"/>
            <w:color w:val="002060"/>
            <w:lang w:val="en-US"/>
          </w:rPr>
          <w:t xml:space="preserve"> High-Tech</w:t>
        </w:r>
      </w:ins>
      <w:ins w:id="207" w:author="aymen mahmoudi" w:date="2023-01-01T16:30:00Z">
        <w:r w:rsidR="0057720C">
          <w:rPr>
            <w:rFonts w:ascii="Times New Roman" w:hAnsi="Times New Roman"/>
            <w:color w:val="002060"/>
            <w:lang w:val="en-US"/>
          </w:rPr>
          <w:t>.</w:t>
        </w:r>
      </w:ins>
    </w:p>
    <w:p w14:paraId="57AF1923" w14:textId="77777777" w:rsidR="0052302D" w:rsidRDefault="0052302D" w:rsidP="000E463D">
      <w:pPr>
        <w:spacing w:before="100" w:beforeAutospacing="1" w:after="100" w:afterAutospacing="1" w:line="240" w:lineRule="auto"/>
        <w:rPr>
          <w:ins w:id="208" w:author="aymen mahmoudi" w:date="2022-12-25T10:17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ED7891D" w14:textId="4F156072" w:rsidR="000E463D" w:rsidRPr="005473E0" w:rsidRDefault="0052302D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209" w:author="aymen mahmoudi" w:date="2022-12-25T10:1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(Add something about personality</w:t>
        </w:r>
      </w:ins>
      <w:ins w:id="210" w:author="aymen mahmoudi" w:date="2022-12-25T10:18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 +people I got to know + details about activities</w:t>
        </w:r>
      </w:ins>
      <w:ins w:id="211" w:author="aymen mahmoudi" w:date="2022-12-25T10:1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)</w:t>
        </w:r>
      </w:ins>
      <w:del w:id="212" w:author="sanahaddad25593@gmail.com" w:date="2022-10-29T11:12:00Z">
        <w:r w:rsidR="000E463D" w:rsidRPr="005473E0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 </w:delText>
        </w:r>
      </w:del>
    </w:p>
    <w:p w14:paraId="0DB3FEDF" w14:textId="77777777" w:rsidR="00C57571" w:rsidRPr="005473E0" w:rsidRDefault="00C57571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D45629D" w14:textId="63E5C8C6" w:rsidR="00C57571" w:rsidRDefault="00C57571" w:rsidP="000E463D">
      <w:pPr>
        <w:spacing w:before="100" w:beforeAutospacing="1" w:after="100" w:afterAutospacing="1" w:line="240" w:lineRule="auto"/>
        <w:rPr>
          <w:ins w:id="213" w:author="aymen mahmoudi" w:date="2022-12-25T11:04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1544C6B" w14:textId="1A045B59" w:rsidR="00C52064" w:rsidRDefault="00C52064" w:rsidP="000E463D">
      <w:pPr>
        <w:spacing w:before="100" w:beforeAutospacing="1" w:after="100" w:afterAutospacing="1" w:line="240" w:lineRule="auto"/>
        <w:rPr>
          <w:ins w:id="214" w:author="aymen mahmoudi" w:date="2022-12-25T11:04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4311AD5" w14:textId="5ADF36E1" w:rsidR="00C52064" w:rsidRDefault="00C52064" w:rsidP="000E463D">
      <w:pPr>
        <w:spacing w:before="100" w:beforeAutospacing="1" w:after="100" w:afterAutospacing="1" w:line="240" w:lineRule="auto"/>
        <w:rPr>
          <w:ins w:id="215" w:author="aymen mahmoudi" w:date="2022-12-25T11:04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0494199" w14:textId="77777777" w:rsidR="00C52064" w:rsidRPr="005473E0" w:rsidRDefault="00C52064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9E50450" w14:textId="77777777" w:rsidR="00C57571" w:rsidRPr="00C57571" w:rsidRDefault="00C57571" w:rsidP="00C57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C575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University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and moving to France</w:t>
      </w:r>
    </w:p>
    <w:p w14:paraId="356055BF" w14:textId="455668B8" w:rsidR="0052302D" w:rsidRDefault="00C57571" w:rsidP="00C57571">
      <w:pPr>
        <w:spacing w:before="100" w:beforeAutospacing="1" w:after="100" w:afterAutospacing="1" w:line="240" w:lineRule="auto"/>
        <w:rPr>
          <w:ins w:id="216" w:author="aymen mahmoudi" w:date="2023-01-01T16:47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My journey </w:t>
      </w:r>
      <w:del w:id="217" w:author="sanahaddad25593@gmail.com" w:date="2022-10-29T11:13:00Z">
        <w:r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in </w:delText>
        </w:r>
      </w:del>
      <w:del w:id="218" w:author="sanahaddad25593@gmail.com" w:date="2022-10-29T11:12:00Z">
        <w:r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the </w:delText>
        </w:r>
      </w:del>
      <w:del w:id="219" w:author="sanahaddad25593@gmail.com" w:date="2022-10-29T11:13:00Z">
        <w:r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high school</w:delText>
        </w:r>
      </w:del>
      <w:ins w:id="220" w:author="sanahaddad25593@gmail.com" w:date="2022-10-29T11:13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at university</w:t>
        </w:r>
      </w:ins>
      <w:r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started in 2016 in the faculty of sciences of Tunis where I started my </w:t>
      </w:r>
      <w:del w:id="221" w:author="sanahaddad25593@gmail.com" w:date="2022-10-29T11:13:00Z">
        <w:r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Licence </w:delText>
        </w:r>
      </w:del>
      <w:ins w:id="222" w:author="sanahaddad25593@gmail.com" w:date="2022-10-29T11:14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Bachelor’s</w:t>
        </w:r>
      </w:ins>
      <w:ins w:id="223" w:author="sanahaddad25593@gmail.com" w:date="2022-10-29T11:13:00Z">
        <w:r w:rsidR="00DD5A8B" w:rsidRPr="00C57571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r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degree</w:t>
      </w:r>
      <w:ins w:id="224" w:author="aymen mahmoudi" w:date="2022-12-03T17:59:00Z">
        <w:r w:rsidR="004A5E3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in fundamental physics</w:t>
        </w:r>
      </w:ins>
      <w:ins w:id="225" w:author="aymen mahmoudi" w:date="2022-12-25T10:19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.</w:t>
        </w:r>
      </w:ins>
    </w:p>
    <w:p w14:paraId="747707F5" w14:textId="1DECA49D" w:rsidR="007B040F" w:rsidRPr="00DB6E86" w:rsidRDefault="007B040F" w:rsidP="00C57571">
      <w:pPr>
        <w:spacing w:before="100" w:beforeAutospacing="1" w:after="100" w:afterAutospacing="1" w:line="240" w:lineRule="auto"/>
        <w:rPr>
          <w:ins w:id="226" w:author="aymen mahmoudi" w:date="2022-12-25T10:19:00Z"/>
          <w:b/>
          <w:bCs/>
          <w:u w:val="single"/>
          <w:lang w:val="en-US"/>
          <w:rPrChange w:id="227" w:author="aymen mahmoudi" w:date="2023-01-01T16:52:00Z">
            <w:rPr>
              <w:ins w:id="228" w:author="aymen mahmoudi" w:date="2022-12-25T10:19:00Z"/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</w:rPrChange>
        </w:rPr>
      </w:pPr>
      <w:ins w:id="229" w:author="aymen mahmoudi" w:date="2023-01-01T16:4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During my bachelor </w:t>
        </w:r>
      </w:ins>
      <w:ins w:id="230" w:author="aymen mahmoudi" w:date="2023-01-01T16:48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studies</w:t>
        </w:r>
      </w:ins>
      <w:ins w:id="231" w:author="aymen mahmoudi" w:date="2023-01-01T16:4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, I had many side </w:t>
        </w:r>
      </w:ins>
      <w:ins w:id="232" w:author="aymen mahmoudi" w:date="2023-01-01T16:48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activities. </w:t>
        </w:r>
        <w:r w:rsidRPr="007B040F">
          <w:rPr>
            <w:rFonts w:ascii="Times New Roman" w:hAnsi="Times New Roman"/>
            <w:lang w:val="en-US"/>
            <w:rPrChange w:id="233" w:author="aymen mahmoudi" w:date="2023-01-01T16:48:00Z">
              <w:rPr>
                <w:rFonts w:ascii="Times New Roman" w:hAnsi="Times New Roman"/>
              </w:rPr>
            </w:rPrChange>
          </w:rPr>
          <w:t xml:space="preserve">I </w:t>
        </w:r>
      </w:ins>
      <w:ins w:id="234" w:author="aymen mahmoudi" w:date="2023-01-01T16:51:00Z">
        <w:r w:rsidR="00DB6E86">
          <w:rPr>
            <w:rFonts w:ascii="Times New Roman" w:hAnsi="Times New Roman"/>
            <w:lang w:val="en-US"/>
          </w:rPr>
          <w:t>was</w:t>
        </w:r>
      </w:ins>
      <w:ins w:id="235" w:author="aymen mahmoudi" w:date="2023-01-01T16:48:00Z">
        <w:r w:rsidRPr="007B040F">
          <w:rPr>
            <w:rFonts w:ascii="Times New Roman" w:hAnsi="Times New Roman"/>
            <w:lang w:val="en-US"/>
            <w:rPrChange w:id="236" w:author="aymen mahmoudi" w:date="2023-01-01T16:48:00Z">
              <w:rPr>
                <w:rFonts w:ascii="Times New Roman" w:hAnsi="Times New Roman"/>
              </w:rPr>
            </w:rPrChange>
          </w:rPr>
          <w:t xml:space="preserve"> an active member in </w:t>
        </w:r>
      </w:ins>
      <w:ins w:id="237" w:author="aymen mahmoudi" w:date="2023-01-01T16:51:00Z">
        <w:r w:rsidR="00DB6E86">
          <w:rPr>
            <w:rFonts w:ascii="Times New Roman" w:hAnsi="Times New Roman"/>
            <w:lang w:val="en-US"/>
          </w:rPr>
          <w:t xml:space="preserve">the </w:t>
        </w:r>
      </w:ins>
      <w:ins w:id="238" w:author="aymen mahmoudi" w:date="2023-01-01T16:48:00Z">
        <w:r w:rsidRPr="007B040F">
          <w:rPr>
            <w:rFonts w:ascii="Times New Roman" w:hAnsi="Times New Roman"/>
            <w:lang w:val="en-US"/>
            <w:rPrChange w:id="239" w:author="aymen mahmoudi" w:date="2023-01-01T16:48:00Z">
              <w:rPr>
                <w:rFonts w:ascii="Times New Roman" w:hAnsi="Times New Roman"/>
              </w:rPr>
            </w:rPrChange>
          </w:rPr>
          <w:t xml:space="preserve">Tunisian </w:t>
        </w:r>
        <w:proofErr w:type="gramStart"/>
        <w:r w:rsidRPr="007B040F">
          <w:rPr>
            <w:rFonts w:ascii="Times New Roman" w:hAnsi="Times New Roman"/>
            <w:lang w:val="en-US"/>
            <w:rPrChange w:id="240" w:author="aymen mahmoudi" w:date="2023-01-01T16:48:00Z">
              <w:rPr>
                <w:rFonts w:ascii="Times New Roman" w:hAnsi="Times New Roman"/>
              </w:rPr>
            </w:rPrChange>
          </w:rPr>
          <w:t>Association  of</w:t>
        </w:r>
        <w:proofErr w:type="gramEnd"/>
        <w:r w:rsidRPr="007B040F">
          <w:rPr>
            <w:rFonts w:ascii="Times New Roman" w:hAnsi="Times New Roman"/>
            <w:lang w:val="en-US"/>
            <w:rPrChange w:id="241" w:author="aymen mahmoudi" w:date="2023-01-01T16:48:00Z">
              <w:rPr>
                <w:rFonts w:ascii="Times New Roman" w:hAnsi="Times New Roman"/>
              </w:rPr>
            </w:rPrChange>
          </w:rPr>
          <w:t xml:space="preserve">  Physics STP, Tunisian Association of Science and Nuclear Consciousness ATSCN, Astronomical Association  of </w:t>
        </w:r>
        <w:proofErr w:type="spellStart"/>
        <w:r w:rsidRPr="007B040F">
          <w:rPr>
            <w:rFonts w:ascii="Times New Roman" w:hAnsi="Times New Roman"/>
            <w:lang w:val="en-US"/>
            <w:rPrChange w:id="242" w:author="aymen mahmoudi" w:date="2023-01-01T16:48:00Z">
              <w:rPr>
                <w:rFonts w:ascii="Times New Roman" w:hAnsi="Times New Roman"/>
              </w:rPr>
            </w:rPrChange>
          </w:rPr>
          <w:t>Tunisia_SAT</w:t>
        </w:r>
        <w:proofErr w:type="spellEnd"/>
        <w:r w:rsidRPr="007B040F">
          <w:rPr>
            <w:rFonts w:ascii="Times New Roman" w:hAnsi="Times New Roman"/>
            <w:lang w:val="en-US"/>
            <w:rPrChange w:id="243" w:author="aymen mahmoudi" w:date="2023-01-01T16:48:00Z">
              <w:rPr>
                <w:rFonts w:ascii="Times New Roman" w:hAnsi="Times New Roman"/>
              </w:rPr>
            </w:rPrChange>
          </w:rPr>
          <w:t>, OSIRIS</w:t>
        </w:r>
      </w:ins>
      <w:ins w:id="244" w:author="aymen mahmoudi" w:date="2023-01-01T16:52:00Z">
        <w:r w:rsidR="00DB6E86">
          <w:rPr>
            <w:rFonts w:ascii="Times New Roman" w:hAnsi="Times New Roman"/>
            <w:lang w:val="en-US"/>
          </w:rPr>
          <w:t>,</w:t>
        </w:r>
      </w:ins>
      <w:ins w:id="245" w:author="aymen mahmoudi" w:date="2023-01-01T16:48:00Z">
        <w:r w:rsidRPr="007B040F">
          <w:rPr>
            <w:rFonts w:ascii="Times New Roman" w:hAnsi="Times New Roman"/>
            <w:lang w:val="en-US"/>
            <w:rPrChange w:id="246" w:author="aymen mahmoudi" w:date="2023-01-01T16:48:00Z">
              <w:rPr>
                <w:rFonts w:ascii="Times New Roman" w:hAnsi="Times New Roman"/>
              </w:rPr>
            </w:rPrChange>
          </w:rPr>
          <w:t xml:space="preserve"> and many other scientific Clubs </w:t>
        </w:r>
        <w:r w:rsidR="00DB6E86">
          <w:rPr>
            <w:rFonts w:ascii="Times New Roman" w:hAnsi="Times New Roman"/>
            <w:lang w:val="en-US"/>
            <w:rPrChange w:id="247" w:author="aymen mahmoudi" w:date="2023-01-01T16:48:00Z">
              <w:rPr>
                <w:rFonts w:ascii="Times New Roman" w:hAnsi="Times New Roman"/>
                <w:lang w:val="en-US"/>
              </w:rPr>
            </w:rPrChange>
          </w:rPr>
          <w:t xml:space="preserve"> which g</w:t>
        </w:r>
      </w:ins>
      <w:ins w:id="248" w:author="aymen mahmoudi" w:date="2023-01-01T16:51:00Z">
        <w:r w:rsidR="00DB6E86">
          <w:rPr>
            <w:rFonts w:ascii="Times New Roman" w:hAnsi="Times New Roman"/>
            <w:lang w:val="en-US"/>
          </w:rPr>
          <w:t>a</w:t>
        </w:r>
      </w:ins>
      <w:ins w:id="249" w:author="aymen mahmoudi" w:date="2023-01-01T16:48:00Z">
        <w:r w:rsidRPr="007B040F">
          <w:rPr>
            <w:rFonts w:ascii="Times New Roman" w:hAnsi="Times New Roman"/>
            <w:lang w:val="en-US"/>
            <w:rPrChange w:id="250" w:author="aymen mahmoudi" w:date="2023-01-01T16:48:00Z">
              <w:rPr>
                <w:rFonts w:ascii="Times New Roman" w:hAnsi="Times New Roman"/>
              </w:rPr>
            </w:rPrChange>
          </w:rPr>
          <w:t xml:space="preserve">ve me the opportunity to discover the </w:t>
        </w:r>
      </w:ins>
      <w:ins w:id="251" w:author="aymen mahmoudi" w:date="2023-01-01T16:51:00Z">
        <w:r w:rsidR="00DB6E86">
          <w:rPr>
            <w:rFonts w:ascii="Times New Roman" w:hAnsi="Times New Roman"/>
            <w:lang w:val="en-US"/>
          </w:rPr>
          <w:t>research</w:t>
        </w:r>
      </w:ins>
      <w:ins w:id="252" w:author="aymen mahmoudi" w:date="2023-01-01T16:48:00Z">
        <w:r w:rsidR="00DB6E86">
          <w:rPr>
            <w:rFonts w:ascii="Times New Roman" w:hAnsi="Times New Roman"/>
            <w:lang w:val="en-US"/>
            <w:rPrChange w:id="253" w:author="aymen mahmoudi" w:date="2023-01-01T16:48:00Z">
              <w:rPr>
                <w:rFonts w:ascii="Times New Roman" w:hAnsi="Times New Roman"/>
                <w:lang w:val="en-US"/>
              </w:rPr>
            </w:rPrChange>
          </w:rPr>
          <w:t xml:space="preserve"> field and attend many conferences</w:t>
        </w:r>
      </w:ins>
      <w:ins w:id="254" w:author="aymen mahmoudi" w:date="2023-01-01T16:52:00Z">
        <w:r w:rsidR="00DB6E86">
          <w:rPr>
            <w:rFonts w:ascii="Times New Roman" w:hAnsi="Times New Roman"/>
            <w:lang w:val="en-US"/>
          </w:rPr>
          <w:t>.</w:t>
        </w:r>
      </w:ins>
    </w:p>
    <w:p w14:paraId="61E364C0" w14:textId="6796073A" w:rsidR="00C57571" w:rsidRPr="00C57571" w:rsidRDefault="007B040F" w:rsidP="00C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255" w:author="aymen mahmoudi" w:date="2023-01-01T16:49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By 2019, I got my bachelor’s degree</w:t>
        </w:r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and </w:t>
        </w:r>
      </w:ins>
      <w:ins w:id="256" w:author="aymen mahmoudi" w:date="2023-01-01T16:52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b</w:t>
        </w:r>
      </w:ins>
      <w:ins w:id="257" w:author="aymen mahmoudi" w:date="2022-12-03T18:02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eing the first ranked </w:t>
        </w:r>
      </w:ins>
      <w:ins w:id="258" w:author="aymen mahmoudi" w:date="2022-12-25T10:19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on</w:t>
        </w:r>
      </w:ins>
      <w:ins w:id="259" w:author="aymen mahmoudi" w:date="2022-12-03T18:02:00Z">
        <w:r w:rsidR="004A5E3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a national level</w:t>
        </w:r>
      </w:ins>
      <w:ins w:id="260" w:author="aymen mahmoudi" w:date="2022-12-25T10:19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, I got a scholarship to apply for a master </w:t>
        </w:r>
      </w:ins>
      <w:ins w:id="261" w:author="aymen mahmoudi" w:date="2022-12-25T10:20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in France.</w:t>
        </w:r>
      </w:ins>
      <w:ins w:id="262" w:author="sanahaddad25593@gmail.com" w:date="2022-10-29T11:14:00Z">
        <w:del w:id="263" w:author="aymen mahmoudi" w:date="2022-12-03T17:59:00Z">
          <w:r w:rsidR="00DD5A8B" w:rsidDel="004A5E34">
            <w:rPr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  <w:delText>.</w:delText>
          </w:r>
        </w:del>
      </w:ins>
      <w:del w:id="264" w:author="aymen mahmoudi" w:date="2022-12-03T17:59:00Z">
        <w:r w:rsidR="00C57571" w:rsidRPr="00C57571" w:rsidDel="004A5E3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 </w:delText>
        </w:r>
      </w:del>
    </w:p>
    <w:p w14:paraId="461E5381" w14:textId="01A01FBB" w:rsidR="00261776" w:rsidRDefault="0052302D" w:rsidP="00C57571">
      <w:pPr>
        <w:spacing w:before="100" w:beforeAutospacing="1" w:after="100" w:afterAutospacing="1" w:line="240" w:lineRule="auto"/>
        <w:rPr>
          <w:ins w:id="265" w:author="aymen mahmoudi" w:date="2022-12-25T10:36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266" w:author="aymen mahmoudi" w:date="2022-12-25T10:20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Indeed, </w:t>
        </w:r>
      </w:ins>
      <w:ins w:id="267" w:author="aymen mahmoudi" w:date="2022-12-25T11:04:00Z">
        <w:r w:rsidR="00C5206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in</w:t>
        </w:r>
      </w:ins>
      <w:del w:id="268" w:author="aymen mahmoudi" w:date="2022-12-25T10:20:00Z">
        <w:r w:rsidR="00C57571" w:rsidRPr="00C57571" w:rsidDel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I</w:delText>
        </w:r>
      </w:del>
      <w:del w:id="269" w:author="aymen mahmoudi" w:date="2022-12-25T11:04:00Z">
        <w:r w:rsidR="00C57571" w:rsidRPr="00C57571" w:rsidDel="00C5206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n</w:delText>
        </w:r>
      </w:del>
      <w:r w:rsidR="00C57571"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2019, I </w:t>
      </w:r>
      <w:del w:id="270" w:author="sanahaddad25593@gmail.com" w:date="2022-10-29T11:14:00Z">
        <w:r w:rsidR="00C57571"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passed </w:delText>
        </w:r>
      </w:del>
      <w:ins w:id="271" w:author="sanahaddad25593@gmail.com" w:date="2022-10-29T11:14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moved</w:t>
        </w:r>
        <w:r w:rsidR="00DD5A8B" w:rsidRPr="00C57571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r w:rsidR="00C57571"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Rennes to start my </w:t>
      </w:r>
      <w:del w:id="272" w:author="sanahaddad25593@gmail.com" w:date="2022-10-29T11:14:00Z">
        <w:r w:rsidR="00C57571"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master </w:delText>
        </w:r>
      </w:del>
      <w:ins w:id="273" w:author="sanahaddad25593@gmail.com" w:date="2022-10-29T11:14:00Z">
        <w:del w:id="274" w:author="aymen mahmoudi" w:date="2022-12-25T11:04:00Z">
          <w:r w:rsidR="00DD5A8B" w:rsidDel="00C52064">
            <w:rPr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  <w:delText>master’s</w:delText>
          </w:r>
        </w:del>
      </w:ins>
      <w:ins w:id="275" w:author="aymen mahmoudi" w:date="2022-12-25T11:04:00Z">
        <w:r w:rsidR="00C5206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master’s</w:t>
        </w:r>
      </w:ins>
      <w:ins w:id="276" w:author="sanahaddad25593@gmail.com" w:date="2022-10-29T11:14:00Z">
        <w:r w:rsidR="00DD5A8B" w:rsidRPr="00C57571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r w:rsidR="00C57571"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degree</w:t>
      </w:r>
      <w:ins w:id="277" w:author="aymen mahmoudi" w:date="2022-12-25T10:21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in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nanosciences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…</w:t>
        </w:r>
      </w:ins>
      <w:r w:rsidR="00C57571"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del w:id="278" w:author="sanahaddad25593@gmail.com" w:date="2022-10-29T11:14:00Z">
        <w:r w:rsidR="00C57571"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in </w:delText>
        </w:r>
      </w:del>
      <w:ins w:id="279" w:author="sanahaddad25593@gmail.com" w:date="2022-10-29T11:14:00Z">
        <w:r w:rsidR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at</w:t>
        </w:r>
        <w:r w:rsidR="00DD5A8B" w:rsidRPr="00C57571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r w:rsidR="00C57571"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University of Rennes</w:t>
      </w:r>
      <w:del w:id="280" w:author="sanahaddad25593@gmail.com" w:date="2022-10-29T11:14:00Z">
        <w:r w:rsidR="00C57571" w:rsidRPr="00C57571" w:rsidDel="00DD5A8B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 1</w:delText>
        </w:r>
      </w:del>
      <w:r w:rsidR="00C57571"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ins w:id="281" w:author="aymen mahmoudi" w:date="2022-12-25T10:37:00Z">
        <w:r w:rsidR="0026177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While pursuing my studies, I</w:t>
        </w:r>
      </w:ins>
      <w:ins w:id="282" w:author="aymen mahmoudi" w:date="2022-12-25T10:38:00Z">
        <w:r w:rsidR="0026177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joined the sports club</w:t>
        </w:r>
      </w:ins>
      <w:ins w:id="283" w:author="aymen mahmoudi" w:date="2023-01-01T16:53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</w:t>
        </w:r>
      </w:ins>
      <w:r w:rsidR="00C57571"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ins w:id="284" w:author="aymen mahmoudi" w:date="2022-12-25T10:38:00Z">
        <w:r w:rsidR="0026177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and I had the </w:t>
        </w:r>
      </w:ins>
      <w:ins w:id="285" w:author="aymen mahmoudi" w:date="2022-12-25T10:39:00Z">
        <w:r w:rsidR="0026177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opportunity</w:t>
        </w:r>
      </w:ins>
      <w:ins w:id="286" w:author="aymen mahmoudi" w:date="2022-12-25T10:38:00Z">
        <w:r w:rsidR="0026177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to attend many scientific seminars and co</w:t>
        </w:r>
      </w:ins>
      <w:ins w:id="287" w:author="aymen mahmoudi" w:date="2022-12-25T10:39:00Z">
        <w:r w:rsidR="0026177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nferences.</w:t>
        </w:r>
      </w:ins>
      <w:ins w:id="288" w:author="aymen mahmoudi" w:date="2022-12-25T10:48:00Z">
        <w:r w:rsidR="00F15A2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Taking courses in </w:t>
        </w:r>
        <w:proofErr w:type="spellStart"/>
        <w:r w:rsidR="00F15A2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nano</w:t>
        </w:r>
        <w:proofErr w:type="spellEnd"/>
        <w:r w:rsidR="00F15A2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-physics and </w:t>
        </w:r>
      </w:ins>
      <w:proofErr w:type="spellStart"/>
      <w:ins w:id="289" w:author="aymen mahmoudi" w:date="2022-12-25T11:04:00Z">
        <w:r w:rsidR="00C5206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nano</w:t>
        </w:r>
        <w:proofErr w:type="spellEnd"/>
        <w:r w:rsidR="00C5206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-characterization</w:t>
        </w:r>
      </w:ins>
      <w:ins w:id="290" w:author="aymen mahmoudi" w:date="2022-12-25T10:48:00Z">
        <w:r w:rsidR="00F15A2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during my master, I was fascinated by the 2D domain and attracted by the ability </w:t>
        </w:r>
      </w:ins>
      <w:ins w:id="291" w:author="aymen mahmoudi" w:date="2022-12-25T11:04:00Z">
        <w:r w:rsidR="00C5206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to elaborate</w:t>
        </w:r>
      </w:ins>
      <w:ins w:id="292" w:author="aymen mahmoudi" w:date="2022-12-25T10:48:00Z">
        <w:r w:rsidR="00F15A2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2Ds and </w:t>
        </w:r>
      </w:ins>
      <w:ins w:id="293" w:author="aymen mahmoudi" w:date="2022-12-25T11:04:00Z">
        <w:r w:rsidR="00C52064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characterize</w:t>
        </w:r>
      </w:ins>
      <w:ins w:id="294" w:author="aymen mahmoudi" w:date="2022-12-25T10:48:00Z">
        <w:r w:rsidR="00F15A2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them to study their fundamental properties.</w:t>
        </w:r>
      </w:ins>
    </w:p>
    <w:p w14:paraId="677BD93C" w14:textId="07CE5003" w:rsidR="00F15A23" w:rsidRDefault="00F15A23" w:rsidP="00C57571">
      <w:pPr>
        <w:spacing w:before="100" w:beforeAutospacing="1" w:after="100" w:afterAutospacing="1" w:line="240" w:lineRule="auto"/>
        <w:rPr>
          <w:ins w:id="295" w:author="aymen mahmoudi" w:date="2022-12-25T10:48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296" w:author="aymen mahmoudi" w:date="2022-12-25T10:4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I also </w:t>
        </w:r>
      </w:ins>
      <w:ins w:id="297" w:author="aymen mahmoudi" w:date="2022-12-25T10:4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got some </w:t>
        </w:r>
      </w:ins>
      <w:ins w:id="298" w:author="aymen mahmoudi" w:date="2022-12-25T10:4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work experience </w:t>
        </w:r>
      </w:ins>
      <w:ins w:id="299" w:author="aymen mahmoudi" w:date="2022-12-25T10:4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by</w:t>
        </w:r>
      </w:ins>
      <w:ins w:id="300" w:author="aymen mahmoudi" w:date="2022-12-25T10:4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joining the university library as </w:t>
        </w:r>
      </w:ins>
      <w:ins w:id="301" w:author="aymen mahmoudi" w:date="2023-01-01T16:55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an</w:t>
        </w:r>
      </w:ins>
      <w:ins w:id="302" w:author="aymen mahmoudi" w:date="2022-12-25T10:4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303" w:author="aymen mahmoudi" w:date="2023-01-01T16:55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assistant</w:t>
        </w:r>
      </w:ins>
      <w:ins w:id="304" w:author="aymen mahmoudi" w:date="2022-12-25T10:4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for 6 months.</w:t>
        </w:r>
      </w:ins>
    </w:p>
    <w:p w14:paraId="015E1CD3" w14:textId="14D16806" w:rsidR="00F15A23" w:rsidRDefault="00F15A23" w:rsidP="00F15A23">
      <w:pPr>
        <w:spacing w:before="100" w:beforeAutospacing="1" w:after="100" w:afterAutospacing="1" w:line="240" w:lineRule="auto"/>
        <w:rPr>
          <w:ins w:id="305" w:author="aymen mahmoudi" w:date="2022-12-25T10:48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306" w:author="aymen mahmoudi" w:date="2022-12-25T10:48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During my stay in Rennes, I enjoyed being in the university dorm where I </w:t>
        </w:r>
      </w:ins>
      <w:ins w:id="307" w:author="aymen mahmoudi" w:date="2022-12-25T10:49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got to know</w:t>
        </w:r>
      </w:ins>
      <w:ins w:id="308" w:author="aymen mahmoudi" w:date="2022-12-25T10:50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people from different cultures</w:t>
        </w:r>
      </w:ins>
      <w:ins w:id="309" w:author="aymen mahmoudi" w:date="2022-12-25T10:51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whic</w:t>
        </w:r>
      </w:ins>
      <w:ins w:id="310" w:author="aymen mahmoudi" w:date="2022-12-25T10:52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h </w:t>
        </w:r>
      </w:ins>
      <w:ins w:id="311" w:author="aymen mahmoudi" w:date="2022-12-25T10:50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was very enriching </w:t>
        </w:r>
      </w:ins>
      <w:ins w:id="312" w:author="aymen mahmoudi" w:date="2022-12-25T10:52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for my personal growth</w:t>
        </w:r>
      </w:ins>
      <w:ins w:id="313" w:author="aymen mahmoudi" w:date="2022-12-25T10:53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, </w:t>
        </w:r>
      </w:ins>
      <w:ins w:id="314" w:author="aymen mahmoudi" w:date="2022-12-25T10:52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an</w:t>
        </w:r>
      </w:ins>
      <w:ins w:id="315" w:author="aymen mahmoudi" w:date="2022-12-25T10:53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d I </w:t>
        </w:r>
      </w:ins>
      <w:ins w:id="316" w:author="aymen mahmoudi" w:date="2022-12-25T10:48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joined many clubs (social games, theater) and attended several social events.</w:t>
        </w:r>
      </w:ins>
    </w:p>
    <w:p w14:paraId="34BAE7DF" w14:textId="77777777" w:rsidR="00F15A23" w:rsidRDefault="00F15A23" w:rsidP="00C57571">
      <w:pPr>
        <w:spacing w:before="100" w:beforeAutospacing="1" w:after="100" w:afterAutospacing="1" w:line="240" w:lineRule="auto"/>
        <w:rPr>
          <w:ins w:id="317" w:author="aymen mahmoudi" w:date="2022-12-25T10:36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07FDB1D" w14:textId="14984722" w:rsidR="00261776" w:rsidDel="00F15A23" w:rsidRDefault="00F15A23" w:rsidP="00C57571">
      <w:pPr>
        <w:spacing w:before="100" w:beforeAutospacing="1" w:after="100" w:afterAutospacing="1" w:line="240" w:lineRule="auto"/>
        <w:rPr>
          <w:del w:id="318" w:author="aymen mahmoudi" w:date="2022-12-25T10:48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319" w:author="aymen mahmoudi" w:date="2022-12-25T10:54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As a part of my master</w:t>
        </w:r>
      </w:ins>
      <w:ins w:id="320" w:author="aymen mahmoudi" w:date="2022-12-25T10:55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’s</w:t>
        </w:r>
      </w:ins>
      <w:ins w:id="321" w:author="aymen mahmoudi" w:date="2022-12-25T10:54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degree, </w:t>
        </w:r>
      </w:ins>
    </w:p>
    <w:p w14:paraId="21524CB4" w14:textId="1A1AB587" w:rsidR="00BE611F" w:rsidRDefault="00C57571" w:rsidP="00C57571">
      <w:pPr>
        <w:spacing w:before="100" w:beforeAutospacing="1" w:after="100" w:afterAutospacing="1" w:line="240" w:lineRule="auto"/>
        <w:rPr>
          <w:ins w:id="322" w:author="aymen mahmoudi" w:date="2022-12-25T10:56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del w:id="323" w:author="aymen mahmoudi" w:date="2022-12-25T10:54:00Z">
        <w:r w:rsidDel="00F15A23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In 202</w:delText>
        </w:r>
      </w:del>
      <w:del w:id="324" w:author="aymen mahmoudi" w:date="2022-12-25T10:23:00Z">
        <w:r w:rsidDel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0</w:delText>
        </w:r>
      </w:del>
      <w:ins w:id="325" w:author="aymen mahmoudi" w:date="2022-12-25T10:21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I moved</w:t>
        </w:r>
      </w:ins>
      <w:ins w:id="326" w:author="aymen mahmoudi" w:date="2022-12-25T10:55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-</w:t>
        </w:r>
      </w:ins>
      <w:ins w:id="327" w:author="aymen mahmoudi" w:date="2022-12-25T10:21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328" w:author="aymen mahmoudi" w:date="2022-12-25T10:54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in Februa</w:t>
        </w:r>
      </w:ins>
      <w:ins w:id="329" w:author="aymen mahmoudi" w:date="2022-12-25T10:55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ry 2021 </w:t>
        </w:r>
      </w:ins>
      <w:ins w:id="330" w:author="aymen mahmoudi" w:date="2022-12-25T10:56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- </w:t>
        </w:r>
      </w:ins>
      <w:del w:id="331" w:author="aymen mahmoudi" w:date="2022-12-25T10:21:00Z">
        <w:r w:rsidDel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 my inter</w:delText>
        </w:r>
      </w:del>
      <w:ins w:id="332" w:author="sanahaddad25593@gmail.com" w:date="2022-11-27T11:31:00Z">
        <w:del w:id="333" w:author="aymen mahmoudi" w:date="2022-12-25T10:21:00Z">
          <w:r w:rsidR="009C7742" w:rsidDel="0052302D">
            <w:rPr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  <w:delText>n</w:delText>
          </w:r>
        </w:del>
      </w:ins>
      <w:del w:id="334" w:author="aymen mahmoudi" w:date="2022-12-25T10:21:00Z">
        <w:r w:rsidDel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ship in</w:delText>
        </w:r>
      </w:del>
      <w:ins w:id="335" w:author="aymen mahmoudi" w:date="2022-12-25T10:21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to</w:t>
        </w:r>
      </w:ins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Grenoble</w:t>
      </w:r>
      <w:ins w:id="336" w:author="aymen mahmoudi" w:date="2022-12-04T09:17:00Z">
        <w:r w:rsidR="00AF35A9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337" w:author="aymen mahmoudi" w:date="2022-12-25T10:22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to start my </w:t>
        </w:r>
      </w:ins>
      <w:ins w:id="338" w:author="aymen mahmoudi" w:date="2022-12-25T10:55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6 month-</w:t>
        </w:r>
      </w:ins>
      <w:ins w:id="339" w:author="aymen mahmoudi" w:date="2022-12-25T10:22:00Z"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internship at </w:t>
        </w:r>
        <w:proofErr w:type="spellStart"/>
        <w:r w:rsidR="0052302D" w:rsidRPr="0052302D">
          <w:rPr>
            <w:rFonts w:ascii="Times New Roman" w:eastAsia="Times New Roman" w:hAnsi="Times New Roman" w:cs="Times New Roman"/>
            <w:b/>
            <w:i/>
            <w:sz w:val="24"/>
            <w:szCs w:val="24"/>
            <w:lang w:val="en-US" w:eastAsia="fr-FR"/>
            <w:rPrChange w:id="340" w:author="aymen mahmoudi" w:date="2022-12-25T10:2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rPrChange>
          </w:rPr>
          <w:t>Grapheal</w:t>
        </w:r>
        <w:proofErr w:type="spellEnd"/>
        <w:r w:rsidR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Startup</w:t>
        </w:r>
      </w:ins>
      <w:ins w:id="341" w:author="aymen mahmoudi" w:date="2022-12-25T10:56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.</w:t>
        </w:r>
      </w:ins>
    </w:p>
    <w:p w14:paraId="01D49B87" w14:textId="66001E12" w:rsidR="00C57571" w:rsidRPr="00DB6E86" w:rsidRDefault="00DB6E86" w:rsidP="00C57571">
      <w:pPr>
        <w:spacing w:before="100" w:beforeAutospacing="1" w:after="100" w:afterAutospacing="1" w:line="240" w:lineRule="auto"/>
        <w:rPr>
          <w:ins w:id="342" w:author="aymen mahmoudi" w:date="2022-12-25T10:25:00Z"/>
          <w:rFonts w:ascii="Times New Roman" w:eastAsia="Times New Roman" w:hAnsi="Times New Roman" w:cs="Times New Roman"/>
          <w:i/>
          <w:sz w:val="24"/>
          <w:szCs w:val="24"/>
          <w:lang w:val="en-US" w:eastAsia="fr-FR"/>
          <w:rPrChange w:id="343" w:author="aymen mahmoudi" w:date="2023-01-01T16:56:00Z">
            <w:rPr>
              <w:ins w:id="344" w:author="aymen mahmoudi" w:date="2022-12-25T10:25:00Z"/>
              <w:rFonts w:ascii="Times New Roman" w:eastAsia="Times New Roman" w:hAnsi="Times New Roman" w:cs="Times New Roman"/>
              <w:sz w:val="24"/>
              <w:szCs w:val="24"/>
              <w:lang w:val="en-US" w:eastAsia="fr-FR"/>
            </w:rPr>
          </w:rPrChange>
        </w:rPr>
      </w:pPr>
      <w:ins w:id="345" w:author="aymen mahmoudi" w:date="2023-01-01T16:56:00Z">
        <w:r w:rsidRPr="00DB6E86">
          <w:rPr>
            <w:rFonts w:ascii="Times New Roman" w:eastAsia="Times New Roman" w:hAnsi="Times New Roman" w:cs="Times New Roman"/>
            <w:i/>
            <w:sz w:val="24"/>
            <w:szCs w:val="24"/>
            <w:lang w:val="en-US" w:eastAsia="fr-FR"/>
            <w:rPrChange w:id="346" w:author="aymen mahmoudi" w:date="2023-01-01T16:56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rPrChange>
          </w:rPr>
          <w:t xml:space="preserve">Brief </w:t>
        </w:r>
        <w:proofErr w:type="spellStart"/>
        <w:r w:rsidRPr="00DB6E86">
          <w:rPr>
            <w:rFonts w:ascii="Times New Roman" w:eastAsia="Times New Roman" w:hAnsi="Times New Roman" w:cs="Times New Roman"/>
            <w:i/>
            <w:sz w:val="24"/>
            <w:szCs w:val="24"/>
            <w:lang w:val="en-US" w:eastAsia="fr-FR"/>
            <w:rPrChange w:id="347" w:author="aymen mahmoudi" w:date="2023-01-01T16:56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rPrChange>
          </w:rPr>
          <w:t>desc</w:t>
        </w:r>
        <w:proofErr w:type="spellEnd"/>
        <w:r w:rsidRPr="00DB6E86">
          <w:rPr>
            <w:rFonts w:ascii="Times New Roman" w:eastAsia="Times New Roman" w:hAnsi="Times New Roman" w:cs="Times New Roman"/>
            <w:i/>
            <w:sz w:val="24"/>
            <w:szCs w:val="24"/>
            <w:lang w:val="en-US" w:eastAsia="fr-FR"/>
            <w:rPrChange w:id="348" w:author="aymen mahmoudi" w:date="2023-01-01T16:56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rPrChange>
          </w:rPr>
          <w:t xml:space="preserve"> of the work</w:t>
        </w:r>
      </w:ins>
    </w:p>
    <w:p w14:paraId="7ACFD30D" w14:textId="5EF82A69" w:rsidR="00230EE9" w:rsidDel="00230EE9" w:rsidRDefault="00230EE9" w:rsidP="00C57571">
      <w:pPr>
        <w:spacing w:before="100" w:beforeAutospacing="1" w:after="100" w:afterAutospacing="1" w:line="240" w:lineRule="auto"/>
        <w:rPr>
          <w:del w:id="349" w:author="aymen mahmoudi" w:date="2022-12-25T10:27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350" w:author="aymen mahmoudi" w:date="2022-12-25T10:25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By July 2021, I </w:t>
        </w:r>
      </w:ins>
      <w:ins w:id="351" w:author="aymen mahmoudi" w:date="2022-12-25T10:2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had</w:t>
        </w:r>
      </w:ins>
      <w:ins w:id="352" w:author="aymen mahmoudi" w:date="2022-12-25T10:25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graduated and </w:t>
        </w:r>
      </w:ins>
      <w:ins w:id="353" w:author="aymen mahmoudi" w:date="2022-12-25T10:2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earned</w:t>
        </w:r>
      </w:ins>
      <w:ins w:id="354" w:author="aymen mahmoudi" w:date="2022-12-25T10:25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my </w:t>
        </w:r>
      </w:ins>
      <w:ins w:id="355" w:author="aymen mahmoudi" w:date="2022-12-25T10:2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master’s</w:t>
        </w:r>
      </w:ins>
      <w:ins w:id="356" w:author="aymen mahmoudi" w:date="2022-12-25T10:25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degree, then I started applying </w:t>
        </w:r>
      </w:ins>
      <w:ins w:id="357" w:author="aymen mahmoudi" w:date="2022-12-25T10:2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to</w:t>
        </w:r>
      </w:ins>
      <w:ins w:id="358" w:author="aymen mahmoudi" w:date="2022-12-25T10:25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P</w:t>
        </w:r>
      </w:ins>
      <w:ins w:id="359" w:author="aymen mahmoudi" w:date="2022-12-25T10:2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hD programs</w:t>
        </w:r>
      </w:ins>
      <w:ins w:id="360" w:author="aymen mahmoudi" w:date="2022-12-25T10:57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in </w:t>
        </w:r>
      </w:ins>
      <w:ins w:id="361" w:author="aymen mahmoudi" w:date="2022-12-25T10:58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different</w:t>
        </w:r>
      </w:ins>
      <w:ins w:id="362" w:author="aymen mahmoudi" w:date="2022-12-25T10:57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</w:t>
        </w:r>
      </w:ins>
      <w:ins w:id="363" w:author="aymen mahmoudi" w:date="2022-12-25T10:58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F</w:t>
        </w:r>
      </w:ins>
      <w:ins w:id="364" w:author="aymen mahmoudi" w:date="2022-12-25T10:57:00Z">
        <w:r w:rsidR="00BE611F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rench universities</w:t>
        </w:r>
      </w:ins>
      <w:ins w:id="365" w:author="aymen mahmoudi" w:date="2022-12-25T10:2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. Finally, I opt</w:t>
        </w:r>
      </w:ins>
      <w:ins w:id="366" w:author="aymen mahmoudi" w:date="2022-12-25T10:28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ed</w:t>
        </w:r>
      </w:ins>
      <w:ins w:id="367" w:author="aymen mahmoudi" w:date="2022-12-25T10:26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for a</w:t>
        </w:r>
      </w:ins>
      <w:ins w:id="368" w:author="aymen mahmoudi" w:date="2023-01-01T16:58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PhD </w:t>
        </w:r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at</w:t>
        </w:r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the university of Paris </w:t>
        </w:r>
        <w:proofErr w:type="spellStart"/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Saclay</w:t>
        </w:r>
      </w:ins>
      <w:proofErr w:type="spellEnd"/>
      <w:ins w:id="369" w:author="aymen mahmoudi" w:date="2023-01-01T16:59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, and I</w:t>
        </w:r>
      </w:ins>
      <w:ins w:id="370" w:author="aymen mahmoudi" w:date="2022-12-25T10:2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join</w:t>
        </w:r>
      </w:ins>
      <w:ins w:id="371" w:author="aymen mahmoudi" w:date="2023-01-01T16:59:00Z">
        <w:r w:rsidR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ed</w:t>
        </w:r>
      </w:ins>
      <w:ins w:id="372" w:author="aymen mahmoudi" w:date="2022-12-25T10:26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the MAT2D group in the center of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nanosciences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and nanotechnologies (C2N</w:t>
        </w:r>
      </w:ins>
      <w:ins w:id="373" w:author="aymen mahmoudi" w:date="2022-12-25T10:27:00Z"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) in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Palaiseau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. </w:t>
        </w:r>
      </w:ins>
      <w:bookmarkStart w:id="374" w:name="_GoBack"/>
      <w:bookmarkEnd w:id="374"/>
    </w:p>
    <w:p w14:paraId="4F16EA45" w14:textId="36D927CF" w:rsidR="00DB6E86" w:rsidRPr="00230EE9" w:rsidRDefault="00C57571" w:rsidP="00DB6E86">
      <w:pPr>
        <w:spacing w:before="100" w:beforeAutospacing="1" w:after="100" w:afterAutospacing="1" w:line="240" w:lineRule="auto"/>
        <w:rPr>
          <w:ins w:id="375" w:author="aymen mahmoudi" w:date="2022-12-04T09:18:00Z"/>
          <w:rFonts w:ascii="Times New Roman" w:eastAsia="Times New Roman" w:hAnsi="Times New Roman" w:cs="Times New Roman"/>
          <w:sz w:val="24"/>
          <w:szCs w:val="24"/>
          <w:lang w:val="en-US" w:eastAsia="fr-FR"/>
        </w:rPr>
        <w:pPrChange w:id="376" w:author="aymen mahmoudi" w:date="2023-01-01T16:58:00Z">
          <w:pPr>
            <w:spacing w:before="100" w:beforeAutospacing="1" w:after="100" w:afterAutospacing="1" w:line="240" w:lineRule="auto"/>
          </w:pPr>
        </w:pPrChange>
      </w:pPr>
      <w:del w:id="377" w:author="aymen mahmoudi" w:date="2022-12-25T10:24:00Z">
        <w:r w:rsidDel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In </w:delText>
        </w:r>
      </w:del>
      <w:del w:id="378" w:author="aymen mahmoudi" w:date="2023-01-01T16:58:00Z">
        <w:r w:rsidDel="00DB6E86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 xml:space="preserve">2021 my </w:delText>
        </w:r>
      </w:del>
      <w:del w:id="379" w:author="aymen mahmoudi" w:date="2022-12-25T10:24:00Z">
        <w:r w:rsidDel="0052302D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delText>phd</w:delText>
        </w:r>
      </w:del>
    </w:p>
    <w:p w14:paraId="545F4037" w14:textId="285AB569" w:rsidR="00C57571" w:rsidRPr="00230EE9" w:rsidDel="00AF35A9" w:rsidRDefault="00230EE9" w:rsidP="00C57571">
      <w:pPr>
        <w:spacing w:before="100" w:beforeAutospacing="1" w:after="100" w:afterAutospacing="1" w:line="240" w:lineRule="auto"/>
        <w:rPr>
          <w:del w:id="380" w:author="aymen mahmoudi" w:date="2022-12-04T09:33:00Z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ins w:id="381" w:author="aymen mahmoudi" w:date="2022-12-25T10:29:00Z">
        <w:r w:rsidRPr="00230EE9">
          <w:rPr>
            <w:rStyle w:val="Accentuation"/>
            <w:i w:val="0"/>
            <w:lang w:val="en-US"/>
            <w:rPrChange w:id="382" w:author="aymen mahmoudi" w:date="2022-12-25T10:30:00Z">
              <w:rPr>
                <w:rStyle w:val="Accentuation"/>
                <w:lang w:val="en-US"/>
              </w:rPr>
            </w:rPrChange>
          </w:rPr>
          <w:t xml:space="preserve">After </w:t>
        </w:r>
      </w:ins>
      <w:ins w:id="383" w:author="aymen mahmoudi" w:date="2022-12-25T10:30:00Z">
        <w:r w:rsidRPr="00230EE9">
          <w:rPr>
            <w:rStyle w:val="Accentuation"/>
            <w:i w:val="0"/>
            <w:lang w:val="en-US"/>
            <w:rPrChange w:id="384" w:author="aymen mahmoudi" w:date="2022-12-25T10:30:00Z">
              <w:rPr>
                <w:rStyle w:val="Accentuation"/>
                <w:lang w:val="en-US"/>
              </w:rPr>
            </w:rPrChange>
          </w:rPr>
          <w:t xml:space="preserve">graduating, </w:t>
        </w:r>
      </w:ins>
      <w:ins w:id="385" w:author="aymen mahmoudi" w:date="2022-12-04T09:24:00Z">
        <w:r w:rsidRPr="00230EE9">
          <w:rPr>
            <w:rStyle w:val="Accentuation"/>
            <w:i w:val="0"/>
            <w:lang w:val="en-US"/>
            <w:rPrChange w:id="386" w:author="aymen mahmoudi" w:date="2022-12-25T10:30:00Z">
              <w:rPr>
                <w:rStyle w:val="Accentuation"/>
                <w:lang w:val="en-US"/>
              </w:rPr>
            </w:rPrChange>
          </w:rPr>
          <w:t>I plan</w:t>
        </w:r>
      </w:ins>
      <w:ins w:id="387" w:author="aymen mahmoudi" w:date="2022-12-25T10:30:00Z">
        <w:r w:rsidRPr="00230EE9">
          <w:rPr>
            <w:rStyle w:val="Accentuation"/>
            <w:i w:val="0"/>
            <w:lang w:val="en-US"/>
            <w:rPrChange w:id="388" w:author="aymen mahmoudi" w:date="2022-12-25T10:30:00Z">
              <w:rPr>
                <w:rStyle w:val="Accentuation"/>
                <w:lang w:val="en-US"/>
              </w:rPr>
            </w:rPrChange>
          </w:rPr>
          <w:t xml:space="preserve"> on working</w:t>
        </w:r>
      </w:ins>
      <w:ins w:id="389" w:author="aymen mahmoudi" w:date="2022-12-04T09:24:00Z">
        <w:r w:rsidR="00AF35A9" w:rsidRPr="00230EE9">
          <w:rPr>
            <w:rStyle w:val="Accentuation"/>
            <w:i w:val="0"/>
            <w:lang w:val="en-US"/>
            <w:rPrChange w:id="390" w:author="aymen mahmoudi" w:date="2022-12-25T10:30:00Z">
              <w:rPr>
                <w:rStyle w:val="Accentuation"/>
              </w:rPr>
            </w:rPrChange>
          </w:rPr>
          <w:t xml:space="preserve"> as a </w:t>
        </w:r>
        <w:r w:rsidR="00AF35A9" w:rsidRPr="00230EE9">
          <w:rPr>
            <w:rStyle w:val="Accentuation"/>
            <w:i w:val="0"/>
            <w:lang w:val="en-US"/>
            <w:rPrChange w:id="391" w:author="aymen mahmoudi" w:date="2022-12-25T10:30:00Z">
              <w:rPr>
                <w:rStyle w:val="Accentuation"/>
                <w:lang w:val="en-US"/>
              </w:rPr>
            </w:rPrChange>
          </w:rPr>
          <w:t>researcher</w:t>
        </w:r>
        <w:r w:rsidR="00AF35A9" w:rsidRPr="00230EE9">
          <w:rPr>
            <w:rStyle w:val="Accentuation"/>
            <w:i w:val="0"/>
            <w:lang w:val="en-US"/>
            <w:rPrChange w:id="392" w:author="aymen mahmoudi" w:date="2022-12-25T10:30:00Z">
              <w:rPr>
                <w:rStyle w:val="Accentuation"/>
              </w:rPr>
            </w:rPrChange>
          </w:rPr>
          <w:t xml:space="preserve"> </w:t>
        </w:r>
        <w:r w:rsidR="00AF35A9" w:rsidRPr="00230EE9">
          <w:rPr>
            <w:rStyle w:val="Accentuation"/>
            <w:i w:val="0"/>
            <w:lang w:val="en-US"/>
            <w:rPrChange w:id="393" w:author="aymen mahmoudi" w:date="2022-12-25T10:30:00Z">
              <w:rPr>
                <w:rStyle w:val="Accentuation"/>
                <w:lang w:val="en-US"/>
              </w:rPr>
            </w:rPrChange>
          </w:rPr>
          <w:t>in</w:t>
        </w:r>
      </w:ins>
      <w:ins w:id="394" w:author="aymen mahmoudi" w:date="2022-12-04T09:25:00Z">
        <w:r w:rsidR="00AF35A9" w:rsidRPr="00230EE9">
          <w:rPr>
            <w:rStyle w:val="Accentuation"/>
            <w:i w:val="0"/>
            <w:lang w:val="en-US"/>
            <w:rPrChange w:id="395" w:author="aymen mahmoudi" w:date="2022-12-25T10:30:00Z">
              <w:rPr>
                <w:rStyle w:val="Accentuation"/>
                <w:lang w:val="en-US"/>
              </w:rPr>
            </w:rPrChange>
          </w:rPr>
          <w:t xml:space="preserve"> either</w:t>
        </w:r>
      </w:ins>
      <w:ins w:id="396" w:author="aymen mahmoudi" w:date="2022-12-04T09:24:00Z">
        <w:r w:rsidR="00AF35A9" w:rsidRPr="00230EE9">
          <w:rPr>
            <w:rStyle w:val="Accentuation"/>
            <w:i w:val="0"/>
            <w:lang w:val="en-US"/>
            <w:rPrChange w:id="397" w:author="aymen mahmoudi" w:date="2022-12-25T10:30:00Z">
              <w:rPr>
                <w:rStyle w:val="Accentuation"/>
                <w:lang w:val="en-US"/>
              </w:rPr>
            </w:rPrChange>
          </w:rPr>
          <w:t xml:space="preserve"> the field of education </w:t>
        </w:r>
      </w:ins>
      <w:ins w:id="398" w:author="aymen mahmoudi" w:date="2022-12-04T09:25:00Z">
        <w:r w:rsidR="00AF35A9" w:rsidRPr="00230EE9">
          <w:rPr>
            <w:rStyle w:val="Accentuation"/>
            <w:i w:val="0"/>
            <w:lang w:val="en-US"/>
            <w:rPrChange w:id="399" w:author="aymen mahmoudi" w:date="2022-12-25T10:30:00Z">
              <w:rPr>
                <w:rStyle w:val="Accentuation"/>
                <w:lang w:val="en-US"/>
              </w:rPr>
            </w:rPrChange>
          </w:rPr>
          <w:t xml:space="preserve">or R&amp;D </w:t>
        </w:r>
      </w:ins>
      <w:ins w:id="400" w:author="aymen mahmoudi" w:date="2022-12-04T09:26:00Z">
        <w:r w:rsidR="00AF35A9" w:rsidRPr="00230EE9">
          <w:rPr>
            <w:rStyle w:val="Accentuation"/>
            <w:i w:val="0"/>
            <w:lang w:val="en-US"/>
            <w:rPrChange w:id="401" w:author="aymen mahmoudi" w:date="2022-12-25T10:30:00Z">
              <w:rPr>
                <w:rStyle w:val="Accentuation"/>
                <w:lang w:val="en-US"/>
              </w:rPr>
            </w:rPrChange>
          </w:rPr>
          <w:t>branch in a compan</w:t>
        </w:r>
      </w:ins>
      <w:ins w:id="402" w:author="aymen mahmoudi" w:date="2022-12-04T09:33:00Z">
        <w:r w:rsidR="00AF35A9" w:rsidRPr="00230EE9">
          <w:rPr>
            <w:rStyle w:val="Accentuation"/>
            <w:i w:val="0"/>
            <w:lang w:val="en-US"/>
            <w:rPrChange w:id="403" w:author="aymen mahmoudi" w:date="2022-12-25T10:30:00Z">
              <w:rPr>
                <w:rStyle w:val="Accentuation"/>
                <w:lang w:val="en-US"/>
              </w:rPr>
            </w:rPrChange>
          </w:rPr>
          <w:t>y</w:t>
        </w:r>
      </w:ins>
      <w:ins w:id="404" w:author="aymen mahmoudi" w:date="2022-12-25T10:31:00Z">
        <w:r>
          <w:rPr>
            <w:rStyle w:val="Accentuation"/>
            <w:i w:val="0"/>
            <w:lang w:val="en-US"/>
          </w:rPr>
          <w:t>.</w:t>
        </w:r>
      </w:ins>
    </w:p>
    <w:p w14:paraId="652F6455" w14:textId="77777777" w:rsidR="00C57571" w:rsidRPr="000E463D" w:rsidRDefault="00C57571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629065D" w14:textId="77777777" w:rsidR="000E463D" w:rsidRDefault="000E463D" w:rsidP="000E463D">
      <w:pPr>
        <w:rPr>
          <w:lang w:val="en-US"/>
        </w:rPr>
      </w:pPr>
    </w:p>
    <w:p w14:paraId="4EE616CB" w14:textId="77777777" w:rsidR="000E463D" w:rsidRDefault="000E463D" w:rsidP="000E463D">
      <w:pPr>
        <w:rPr>
          <w:lang w:val="en-US"/>
        </w:rPr>
      </w:pPr>
    </w:p>
    <w:p w14:paraId="6C0550FF" w14:textId="77777777" w:rsidR="000E463D" w:rsidRPr="000E463D" w:rsidRDefault="000E463D" w:rsidP="000E463D">
      <w:pPr>
        <w:rPr>
          <w:lang w:val="en-US"/>
        </w:rPr>
      </w:pPr>
    </w:p>
    <w:sectPr w:rsidR="000E463D" w:rsidRPr="000E463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ahaddad25593@gmail.com">
    <w15:presenceInfo w15:providerId="Windows Live" w15:userId="7ec8340c48e2374c"/>
  </w15:person>
  <w15:person w15:author="aymen mahmoudi">
    <w15:presenceInfo w15:providerId="None" w15:userId="aymen mahmo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76"/>
    <w:rsid w:val="000B5683"/>
    <w:rsid w:val="000E463D"/>
    <w:rsid w:val="00230EE9"/>
    <w:rsid w:val="00261776"/>
    <w:rsid w:val="002B23F3"/>
    <w:rsid w:val="003C7FD6"/>
    <w:rsid w:val="00463EBE"/>
    <w:rsid w:val="004A5E34"/>
    <w:rsid w:val="0052302D"/>
    <w:rsid w:val="005300A3"/>
    <w:rsid w:val="005473E0"/>
    <w:rsid w:val="005609E9"/>
    <w:rsid w:val="0057720C"/>
    <w:rsid w:val="007B040F"/>
    <w:rsid w:val="008F10FC"/>
    <w:rsid w:val="009C7742"/>
    <w:rsid w:val="00AF35A9"/>
    <w:rsid w:val="00B138E7"/>
    <w:rsid w:val="00BE611F"/>
    <w:rsid w:val="00C52064"/>
    <w:rsid w:val="00C57571"/>
    <w:rsid w:val="00D0232C"/>
    <w:rsid w:val="00DB6E86"/>
    <w:rsid w:val="00DD5A8B"/>
    <w:rsid w:val="00E45B9E"/>
    <w:rsid w:val="00ED1659"/>
    <w:rsid w:val="00F15A23"/>
    <w:rsid w:val="00F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6626"/>
  <w15:chartTrackingRefBased/>
  <w15:docId w15:val="{C0202628-4503-4A66-ACD7-C950F326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4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463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E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F3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16</cp:revision>
  <dcterms:created xsi:type="dcterms:W3CDTF">2022-10-27T20:06:00Z</dcterms:created>
  <dcterms:modified xsi:type="dcterms:W3CDTF">2023-01-01T16:00:00Z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db2c5765b087a8ed2b7772874fb4a20a07da9167bd9b13dc689f59b25cf6073b</vt:lpwstr>
  </property>
</Properties>
</file>